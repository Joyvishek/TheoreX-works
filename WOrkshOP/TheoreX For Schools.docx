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14B7" w:rsidRDefault="00AB3076">
      <w:pPr>
        <w:jc w:val="both"/>
        <w:rPr>
          <w:rFonts w:ascii="Josefin Sans" w:eastAsia="Josefin Sans" w:hAnsi="Josefin Sans" w:cs="Josefin Sans"/>
          <w:b/>
          <w:sz w:val="48"/>
          <w:szCs w:val="48"/>
        </w:rPr>
      </w:pPr>
      <w:r>
        <w:rPr>
          <w:rFonts w:ascii="Josefin Sans" w:eastAsia="Josefin Sans" w:hAnsi="Josefin Sans" w:cs="Josefin Sans"/>
          <w:b/>
          <w:sz w:val="48"/>
          <w:szCs w:val="48"/>
        </w:rPr>
        <w:t>Brochure Content</w:t>
      </w:r>
    </w:p>
    <w:p w:rsidR="00D44BB3" w:rsidRDefault="00D44BB3">
      <w:pPr>
        <w:jc w:val="both"/>
        <w:rPr>
          <w:rFonts w:ascii="Josefin Sans" w:eastAsia="Josefin Sans" w:hAnsi="Josefin Sans" w:cs="Josefin Sans"/>
          <w:b/>
        </w:rPr>
      </w:pPr>
    </w:p>
    <w:p w:rsidR="00D44BB3" w:rsidRDefault="00704048">
      <w:pPr>
        <w:jc w:val="both"/>
        <w:rPr>
          <w:rFonts w:ascii="Josefin Sans" w:eastAsia="Josefin Sans" w:hAnsi="Josefin Sans" w:cs="Josefin Sans"/>
          <w:b/>
          <w:sz w:val="40"/>
          <w:szCs w:val="40"/>
        </w:rPr>
      </w:pPr>
      <w:r w:rsidRPr="00E7301F">
        <w:rPr>
          <w:rFonts w:ascii="Josefin Sans" w:eastAsia="Josefin Sans" w:hAnsi="Josefin Sans" w:cs="Josefin Sans"/>
          <w:b/>
          <w:sz w:val="40"/>
          <w:szCs w:val="40"/>
        </w:rPr>
        <w:t>Cover Page</w:t>
      </w:r>
      <w:r w:rsidR="00D44BB3" w:rsidRPr="00E7301F">
        <w:rPr>
          <w:rFonts w:ascii="Josefin Sans" w:eastAsia="Josefin Sans" w:hAnsi="Josefin Sans" w:cs="Josefin Sans"/>
          <w:b/>
          <w:sz w:val="40"/>
          <w:szCs w:val="40"/>
        </w:rPr>
        <w:t xml:space="preserve"> – Company name, logo and punchline! TheoreX for Schools</w:t>
      </w:r>
      <w:r w:rsidR="009509AC">
        <w:rPr>
          <w:rFonts w:ascii="Josefin Sans" w:eastAsia="Josefin Sans" w:hAnsi="Josefin Sans" w:cs="Josefin Sans"/>
          <w:b/>
          <w:sz w:val="40"/>
          <w:szCs w:val="40"/>
        </w:rPr>
        <w:t xml:space="preserve"> </w:t>
      </w:r>
    </w:p>
    <w:p w:rsidR="009509AC" w:rsidRPr="009509AC" w:rsidRDefault="009509AC">
      <w:pPr>
        <w:jc w:val="both"/>
        <w:rPr>
          <w:rFonts w:ascii="Josefin Sans" w:eastAsia="Josefin Sans" w:hAnsi="Josefin Sans" w:cs="Josefin Sans"/>
          <w:b/>
          <w:sz w:val="28"/>
          <w:szCs w:val="28"/>
        </w:rPr>
      </w:pPr>
      <w:r w:rsidRPr="009509AC">
        <w:rPr>
          <w:rFonts w:ascii="Josefin Sans" w:eastAsia="Josefin Sans" w:hAnsi="Josefin Sans" w:cs="Josefin Sans"/>
          <w:b/>
          <w:sz w:val="28"/>
          <w:szCs w:val="28"/>
        </w:rPr>
        <w:t>TheoreX Logo</w:t>
      </w:r>
    </w:p>
    <w:p w:rsidR="009509AC" w:rsidRPr="009509AC" w:rsidRDefault="009509AC">
      <w:pPr>
        <w:jc w:val="both"/>
        <w:rPr>
          <w:rFonts w:ascii="Josefin Sans" w:eastAsia="Josefin Sans" w:hAnsi="Josefin Sans" w:cs="Josefin Sans"/>
          <w:b/>
          <w:sz w:val="28"/>
          <w:szCs w:val="28"/>
        </w:rPr>
      </w:pPr>
      <w:r w:rsidRPr="009509AC">
        <w:rPr>
          <w:rFonts w:ascii="Josefin Sans" w:eastAsia="Josefin Sans" w:hAnsi="Josefin Sans" w:cs="Josefin Sans"/>
          <w:b/>
          <w:sz w:val="28"/>
          <w:szCs w:val="28"/>
        </w:rPr>
        <w:t>Learn. Create. Execute.</w:t>
      </w:r>
    </w:p>
    <w:p w:rsidR="009509AC" w:rsidRPr="009509AC" w:rsidRDefault="009509AC">
      <w:pPr>
        <w:jc w:val="both"/>
        <w:rPr>
          <w:rFonts w:ascii="Josefin Sans" w:eastAsia="Josefin Sans" w:hAnsi="Josefin Sans" w:cs="Josefin Sans"/>
          <w:b/>
          <w:sz w:val="28"/>
          <w:szCs w:val="28"/>
        </w:rPr>
      </w:pPr>
      <w:r w:rsidRPr="009509AC">
        <w:rPr>
          <w:rFonts w:ascii="Josefin Sans" w:eastAsia="Josefin Sans" w:hAnsi="Josefin Sans" w:cs="Josefin Sans"/>
          <w:b/>
          <w:sz w:val="28"/>
          <w:szCs w:val="28"/>
        </w:rPr>
        <w:t>Punchline - “Where learning is defined by Creativity and Experience”</w:t>
      </w:r>
    </w:p>
    <w:p w:rsidR="00704048" w:rsidRDefault="00704048">
      <w:pPr>
        <w:jc w:val="both"/>
        <w:rPr>
          <w:rFonts w:ascii="Josefin Sans" w:eastAsia="Josefin Sans" w:hAnsi="Josefin Sans" w:cs="Josefin Sans"/>
          <w:b/>
        </w:rPr>
      </w:pPr>
    </w:p>
    <w:p w:rsidR="00D44BB3" w:rsidRPr="00E7301F" w:rsidRDefault="000A581E">
      <w:pPr>
        <w:jc w:val="both"/>
        <w:rPr>
          <w:rFonts w:ascii="Josefin Sans" w:eastAsia="Josefin Sans" w:hAnsi="Josefin Sans" w:cs="Josefin Sans"/>
          <w:b/>
          <w:sz w:val="40"/>
          <w:szCs w:val="40"/>
        </w:rPr>
      </w:pPr>
      <w:r w:rsidRPr="00E7301F">
        <w:rPr>
          <w:rFonts w:ascii="Josefin Sans" w:eastAsia="Josefin Sans" w:hAnsi="Josefin Sans" w:cs="Josefin Sans"/>
          <w:b/>
          <w:sz w:val="40"/>
          <w:szCs w:val="40"/>
        </w:rPr>
        <w:t>Why</w:t>
      </w:r>
      <w:r w:rsidR="00D44BB3" w:rsidRPr="00E7301F">
        <w:rPr>
          <w:rFonts w:ascii="Josefin Sans" w:eastAsia="Josefin Sans" w:hAnsi="Josefin Sans" w:cs="Josefin Sans"/>
          <w:b/>
          <w:sz w:val="40"/>
          <w:szCs w:val="40"/>
        </w:rPr>
        <w:t xml:space="preserve"> TheoreX</w:t>
      </w:r>
    </w:p>
    <w:p w:rsidR="00196A4F" w:rsidRDefault="00AB3076">
      <w:pPr>
        <w:jc w:val="both"/>
        <w:rPr>
          <w:rFonts w:ascii="Josefin Sans" w:eastAsia="Josefin Sans" w:hAnsi="Josefin Sans" w:cs="Josefin Sans"/>
        </w:rPr>
      </w:pPr>
      <w:r>
        <w:rPr>
          <w:rFonts w:ascii="Josefin Sans" w:eastAsia="Josefin Sans" w:hAnsi="Josefin Sans" w:cs="Josefin Sans"/>
        </w:rPr>
        <w:t>Our primary objective is to empow</w:t>
      </w:r>
      <w:r>
        <w:rPr>
          <w:rFonts w:ascii="Josefin Sans" w:eastAsia="Josefin Sans" w:hAnsi="Josefin Sans" w:cs="Josefin Sans"/>
        </w:rPr>
        <w:t>er students and enhance their engagement with their theory subjects using the latest technologies</w:t>
      </w:r>
      <w:r w:rsidR="00B11F2F">
        <w:rPr>
          <w:rFonts w:ascii="Josefin Sans" w:eastAsia="Josefin Sans" w:hAnsi="Josefin Sans" w:cs="Josefin Sans"/>
        </w:rPr>
        <w:t xml:space="preserve"> (Artificial Intelligence, Machine Learning)</w:t>
      </w:r>
      <w:r>
        <w:rPr>
          <w:rFonts w:ascii="Josefin Sans" w:eastAsia="Josefin Sans" w:hAnsi="Josefin Sans" w:cs="Josefin Sans"/>
        </w:rPr>
        <w:t xml:space="preserve"> in E-Learning to make “studying” a more interactive and enjoyable experience! At TheoreX, we don’t just believe in Learning; we believe in Execution, Experien</w:t>
      </w:r>
      <w:r>
        <w:rPr>
          <w:rFonts w:ascii="Josefin Sans" w:eastAsia="Josefin Sans" w:hAnsi="Josefin Sans" w:cs="Josefin Sans"/>
        </w:rPr>
        <w:t>ce and Results.</w:t>
      </w:r>
    </w:p>
    <w:p w:rsidR="00196A4F" w:rsidRDefault="00196A4F">
      <w:pPr>
        <w:jc w:val="both"/>
        <w:rPr>
          <w:rFonts w:ascii="Josefin Sans" w:eastAsia="Josefin Sans" w:hAnsi="Josefin Sans" w:cs="Josefin Sans"/>
        </w:rPr>
      </w:pPr>
    </w:p>
    <w:p w:rsidR="00F014B7" w:rsidRDefault="00196A4F">
      <w:pPr>
        <w:jc w:val="both"/>
        <w:rPr>
          <w:rFonts w:ascii="Josefin Sans" w:eastAsia="Josefin Sans" w:hAnsi="Josefin Sans" w:cs="Josefin Sans"/>
        </w:rPr>
      </w:pPr>
      <w:r>
        <w:rPr>
          <w:rFonts w:ascii="Josefin Sans" w:eastAsia="Josefin Sans" w:hAnsi="Josefin Sans" w:cs="Josefin Sans"/>
        </w:rPr>
        <w:t>We can become a constant</w:t>
      </w:r>
      <w:r w:rsidR="00AB3076">
        <w:rPr>
          <w:rFonts w:ascii="Josefin Sans" w:eastAsia="Josefin Sans" w:hAnsi="Josefin Sans" w:cs="Josefin Sans"/>
        </w:rPr>
        <w:t xml:space="preserve"> Career Guide for the budd</w:t>
      </w:r>
      <w:r>
        <w:rPr>
          <w:rFonts w:ascii="Josefin Sans" w:eastAsia="Josefin Sans" w:hAnsi="Josefin Sans" w:cs="Josefin Sans"/>
        </w:rPr>
        <w:t>ing talents of your school</w:t>
      </w:r>
      <w:r w:rsidR="00AB3076">
        <w:rPr>
          <w:rFonts w:ascii="Josefin Sans" w:eastAsia="Josefin Sans" w:hAnsi="Josefin Sans" w:cs="Josefin Sans"/>
        </w:rPr>
        <w:t>!</w:t>
      </w:r>
    </w:p>
    <w:p w:rsidR="00F014B7" w:rsidRPr="00196A4F" w:rsidRDefault="00F014B7">
      <w:pPr>
        <w:jc w:val="both"/>
        <w:rPr>
          <w:rFonts w:ascii="Josefin Sans" w:eastAsia="Josefin Sans" w:hAnsi="Josefin Sans" w:cs="Josefin Sans"/>
          <w:sz w:val="28"/>
          <w:szCs w:val="28"/>
        </w:rPr>
      </w:pPr>
    </w:p>
    <w:p w:rsidR="00196A4F" w:rsidRPr="00E7301F" w:rsidRDefault="00196A4F">
      <w:pPr>
        <w:jc w:val="both"/>
        <w:rPr>
          <w:rFonts w:ascii="Josefin Sans" w:eastAsia="Josefin Sans" w:hAnsi="Josefin Sans" w:cs="Josefin Sans"/>
          <w:b/>
          <w:sz w:val="40"/>
          <w:szCs w:val="40"/>
        </w:rPr>
      </w:pPr>
      <w:r w:rsidRPr="00E7301F">
        <w:rPr>
          <w:rFonts w:ascii="Josefin Sans" w:eastAsia="Josefin Sans" w:hAnsi="Josefin Sans" w:cs="Josefin Sans"/>
          <w:b/>
          <w:sz w:val="40"/>
          <w:szCs w:val="40"/>
        </w:rPr>
        <w:t xml:space="preserve">Why TheoreX is targeting </w:t>
      </w:r>
      <w:r w:rsidR="009509AC">
        <w:rPr>
          <w:rFonts w:ascii="Josefin Sans" w:eastAsia="Josefin Sans" w:hAnsi="Josefin Sans" w:cs="Josefin Sans"/>
          <w:b/>
          <w:sz w:val="40"/>
          <w:szCs w:val="40"/>
        </w:rPr>
        <w:t>Your School</w:t>
      </w:r>
    </w:p>
    <w:p w:rsidR="00F014B7" w:rsidRDefault="00AB3076">
      <w:pPr>
        <w:jc w:val="both"/>
        <w:rPr>
          <w:rFonts w:ascii="Josefin Sans" w:eastAsia="Josefin Sans" w:hAnsi="Josefin Sans" w:cs="Josefin Sans"/>
        </w:rPr>
      </w:pPr>
      <w:r>
        <w:rPr>
          <w:rFonts w:ascii="Josefin Sans" w:eastAsia="Josefin Sans" w:hAnsi="Josefin Sans" w:cs="Josefin Sans"/>
        </w:rPr>
        <w:t xml:space="preserve">Because schools are the first place where students learn how to gain knowledge, how to interact with people, and how to develop into productive members of the society. For the future citizens of our country, schools are the first point of contact with the </w:t>
      </w:r>
      <w:r>
        <w:rPr>
          <w:rFonts w:ascii="Josefin Sans" w:eastAsia="Josefin Sans" w:hAnsi="Josefin Sans" w:cs="Josefin Sans"/>
        </w:rPr>
        <w:t>outside world.</w:t>
      </w:r>
    </w:p>
    <w:p w:rsidR="00F014B7" w:rsidRDefault="00F014B7">
      <w:pPr>
        <w:jc w:val="both"/>
        <w:rPr>
          <w:rFonts w:ascii="Josefin Sans" w:eastAsia="Josefin Sans" w:hAnsi="Josefin Sans" w:cs="Josefin Sans"/>
        </w:rPr>
      </w:pPr>
    </w:p>
    <w:p w:rsidR="00F014B7" w:rsidRDefault="00AB3076">
      <w:pPr>
        <w:numPr>
          <w:ilvl w:val="0"/>
          <w:numId w:val="3"/>
        </w:numPr>
        <w:ind w:hanging="360"/>
        <w:contextualSpacing/>
        <w:jc w:val="both"/>
        <w:rPr>
          <w:rFonts w:ascii="Josefin Sans" w:eastAsia="Josefin Sans" w:hAnsi="Josefin Sans" w:cs="Josefin Sans"/>
        </w:rPr>
      </w:pPr>
      <w:r>
        <w:rPr>
          <w:rFonts w:ascii="Josefin Sans" w:eastAsia="Josefin Sans" w:hAnsi="Josefin Sans" w:cs="Josefin Sans"/>
        </w:rPr>
        <w:t>Increase engagement with the study material:</w:t>
      </w:r>
      <w:r>
        <w:rPr>
          <w:rFonts w:ascii="Josefin Sans" w:eastAsia="Josefin Sans" w:hAnsi="Josefin Sans" w:cs="Josefin Sans"/>
        </w:rPr>
        <w:t xml:space="preserve"> improve learning outcomes</w:t>
      </w:r>
    </w:p>
    <w:p w:rsidR="00F014B7" w:rsidRDefault="00AB3076">
      <w:pPr>
        <w:numPr>
          <w:ilvl w:val="0"/>
          <w:numId w:val="3"/>
        </w:numPr>
        <w:ind w:hanging="360"/>
        <w:contextualSpacing/>
        <w:jc w:val="both"/>
        <w:rPr>
          <w:rFonts w:ascii="Josefin Sans" w:eastAsia="Josefin Sans" w:hAnsi="Josefin Sans" w:cs="Josefin Sans"/>
        </w:rPr>
      </w:pPr>
      <w:r>
        <w:rPr>
          <w:rFonts w:ascii="Josefin Sans" w:eastAsia="Josefin Sans" w:hAnsi="Josefin Sans" w:cs="Josefin Sans"/>
        </w:rPr>
        <w:t>Enhance free thinking and risk-taking attitudes: not encouraged in traditional schools</w:t>
      </w:r>
    </w:p>
    <w:p w:rsidR="00F014B7" w:rsidRDefault="00AB3076">
      <w:pPr>
        <w:numPr>
          <w:ilvl w:val="0"/>
          <w:numId w:val="3"/>
        </w:numPr>
        <w:ind w:hanging="360"/>
        <w:contextualSpacing/>
        <w:jc w:val="both"/>
        <w:rPr>
          <w:rFonts w:ascii="Josefin Sans" w:eastAsia="Josefin Sans" w:hAnsi="Josefin Sans" w:cs="Josefin Sans"/>
        </w:rPr>
      </w:pPr>
      <w:r>
        <w:rPr>
          <w:rFonts w:ascii="Josefin Sans" w:eastAsia="Josefin Sans" w:hAnsi="Josefin Sans" w:cs="Josefin Sans"/>
        </w:rPr>
        <w:t>Inculcate independence and self-accountability</w:t>
      </w:r>
    </w:p>
    <w:p w:rsidR="00F014B7" w:rsidRPr="00704048" w:rsidRDefault="00AB3076" w:rsidP="00704048">
      <w:pPr>
        <w:numPr>
          <w:ilvl w:val="0"/>
          <w:numId w:val="3"/>
        </w:numPr>
        <w:ind w:hanging="360"/>
        <w:contextualSpacing/>
        <w:jc w:val="both"/>
        <w:rPr>
          <w:rFonts w:ascii="Josefin Sans" w:eastAsia="Josefin Sans" w:hAnsi="Josefin Sans" w:cs="Josefin Sans"/>
        </w:rPr>
      </w:pPr>
      <w:r>
        <w:rPr>
          <w:rFonts w:ascii="Josefin Sans" w:eastAsia="Josefin Sans" w:hAnsi="Josefin Sans" w:cs="Josefin Sans"/>
        </w:rPr>
        <w:t>Become employable in the Digital Workplace:</w:t>
      </w:r>
      <w:r>
        <w:rPr>
          <w:rFonts w:ascii="Josefin Sans" w:eastAsia="Josefin Sans" w:hAnsi="Josefin Sans" w:cs="Josefin Sans"/>
        </w:rPr>
        <w:t xml:space="preserve"> appropriate online behavior, cyber safety, avoid plagiarism, </w:t>
      </w:r>
      <w:r>
        <w:rPr>
          <w:rFonts w:ascii="Josefin Sans" w:eastAsia="Josefin Sans" w:hAnsi="Josefin Sans" w:cs="Josefin Sans"/>
        </w:rPr>
        <w:t>teamwork</w:t>
      </w:r>
      <w:r>
        <w:rPr>
          <w:rFonts w:ascii="Josefin Sans" w:eastAsia="Josefin Sans" w:hAnsi="Josefin Sans" w:cs="Josefin Sans"/>
        </w:rPr>
        <w:t xml:space="preserve">, self-discipline, entrepreneurship, </w:t>
      </w:r>
      <w:r>
        <w:rPr>
          <w:rFonts w:ascii="Josefin Sans" w:eastAsia="Josefin Sans" w:hAnsi="Josefin Sans" w:cs="Josefin Sans"/>
        </w:rPr>
        <w:t xml:space="preserve">leverage </w:t>
      </w:r>
      <w:r w:rsidR="00704048">
        <w:rPr>
          <w:rFonts w:ascii="Josefin Sans" w:eastAsia="Josefin Sans" w:hAnsi="Josefin Sans" w:cs="Josefin Sans"/>
        </w:rPr>
        <w:t>globalization</w:t>
      </w:r>
    </w:p>
    <w:p w:rsidR="00F014B7" w:rsidRDefault="00F014B7">
      <w:pPr>
        <w:jc w:val="both"/>
        <w:rPr>
          <w:rFonts w:ascii="Josefin Sans" w:eastAsia="Josefin Sans" w:hAnsi="Josefin Sans" w:cs="Josefin Sans"/>
        </w:rPr>
      </w:pPr>
    </w:p>
    <w:p w:rsidR="00F014B7" w:rsidRPr="00E7301F" w:rsidRDefault="00AB3076">
      <w:pPr>
        <w:jc w:val="both"/>
        <w:rPr>
          <w:rFonts w:ascii="Josefin Sans" w:eastAsia="Josefin Sans" w:hAnsi="Josefin Sans" w:cs="Josefin Sans"/>
          <w:sz w:val="40"/>
          <w:szCs w:val="40"/>
        </w:rPr>
      </w:pPr>
      <w:r w:rsidRPr="00E7301F">
        <w:rPr>
          <w:rFonts w:ascii="Josefin Sans" w:eastAsia="Josefin Sans" w:hAnsi="Josefin Sans" w:cs="Josefin Sans"/>
          <w:b/>
          <w:sz w:val="40"/>
          <w:szCs w:val="40"/>
        </w:rPr>
        <w:t xml:space="preserve">E-Learning Infographic by </w:t>
      </w:r>
      <w:proofErr w:type="spellStart"/>
      <w:r w:rsidRPr="00E7301F">
        <w:rPr>
          <w:rFonts w:ascii="Josefin Sans" w:eastAsia="Josefin Sans" w:hAnsi="Josefin Sans" w:cs="Josefin Sans"/>
          <w:b/>
          <w:sz w:val="40"/>
          <w:szCs w:val="40"/>
        </w:rPr>
        <w:t>Docebo</w:t>
      </w:r>
      <w:proofErr w:type="spellEnd"/>
      <w:r w:rsidRPr="00E7301F">
        <w:rPr>
          <w:rFonts w:ascii="Josefin Sans" w:eastAsia="Josefin Sans" w:hAnsi="Josefin Sans" w:cs="Josefin Sans"/>
          <w:b/>
          <w:sz w:val="40"/>
          <w:szCs w:val="40"/>
        </w:rPr>
        <w:t>:</w:t>
      </w:r>
    </w:p>
    <w:p w:rsidR="00F014B7" w:rsidRDefault="00F014B7">
      <w:pPr>
        <w:jc w:val="both"/>
        <w:rPr>
          <w:rFonts w:ascii="Josefin Sans" w:eastAsia="Josefin Sans" w:hAnsi="Josefin Sans" w:cs="Josefin Sans"/>
        </w:rPr>
      </w:pPr>
    </w:p>
    <w:p w:rsidR="00F014B7" w:rsidRDefault="00AB3076">
      <w:pPr>
        <w:jc w:val="both"/>
        <w:rPr>
          <w:rFonts w:ascii="Josefin Sans" w:eastAsia="Josefin Sans" w:hAnsi="Josefin Sans" w:cs="Josefin Sans"/>
        </w:rPr>
      </w:pPr>
      <w:r>
        <w:rPr>
          <w:noProof/>
        </w:rPr>
        <w:lastRenderedPageBreak/>
        <w:drawing>
          <wp:inline distT="0" distB="0" distL="0" distR="0">
            <wp:extent cx="6120130" cy="4324892"/>
            <wp:effectExtent l="0" t="0" r="0" b="0"/>
            <wp:docPr id="2" name="image7.jpg" descr="https://www.docebo.com/wp-content/uploads/2014/01/elearning-lms-markets-infographics-asia-india.jpg"/>
            <wp:cNvGraphicFramePr/>
            <a:graphic xmlns:a="http://schemas.openxmlformats.org/drawingml/2006/main">
              <a:graphicData uri="http://schemas.openxmlformats.org/drawingml/2006/picture">
                <pic:pic xmlns:pic="http://schemas.openxmlformats.org/drawingml/2006/picture">
                  <pic:nvPicPr>
                    <pic:cNvPr id="0" name="image7.jpg" descr="https://www.docebo.com/wp-content/uploads/2014/01/elearning-lms-markets-infographics-asia-india.jpg"/>
                    <pic:cNvPicPr preferRelativeResize="0"/>
                  </pic:nvPicPr>
                  <pic:blipFill>
                    <a:blip r:embed="rId5"/>
                    <a:srcRect/>
                    <a:stretch>
                      <a:fillRect/>
                    </a:stretch>
                  </pic:blipFill>
                  <pic:spPr>
                    <a:xfrm>
                      <a:off x="0" y="0"/>
                      <a:ext cx="6120130" cy="4324892"/>
                    </a:xfrm>
                    <a:prstGeom prst="rect">
                      <a:avLst/>
                    </a:prstGeom>
                    <a:ln/>
                  </pic:spPr>
                </pic:pic>
              </a:graphicData>
            </a:graphic>
          </wp:inline>
        </w:drawing>
      </w:r>
    </w:p>
    <w:p w:rsidR="00F014B7" w:rsidRDefault="00AB3076">
      <w:pPr>
        <w:jc w:val="both"/>
        <w:rPr>
          <w:rFonts w:ascii="Josefin Sans" w:eastAsia="Josefin Sans" w:hAnsi="Josefin Sans" w:cs="Josefin Sans"/>
        </w:rPr>
      </w:pPr>
      <w:r>
        <w:rPr>
          <w:rFonts w:ascii="Josefin Sans" w:eastAsia="Josefin Sans" w:hAnsi="Josefin Sans" w:cs="Josefin Sans"/>
        </w:rPr>
        <w:t xml:space="preserve">By engaging with </w:t>
      </w:r>
      <w:r w:rsidR="00704048">
        <w:rPr>
          <w:rFonts w:ascii="Josefin Sans" w:eastAsia="Josefin Sans" w:hAnsi="Josefin Sans" w:cs="Josefin Sans"/>
        </w:rPr>
        <w:t>students’</w:t>
      </w:r>
      <w:r>
        <w:rPr>
          <w:rFonts w:ascii="Josefin Sans" w:eastAsia="Josefin Sans" w:hAnsi="Josefin Sans" w:cs="Josefin Sans"/>
        </w:rPr>
        <w:t xml:space="preserve"> right from their childhood we can certainly disrupt the established Education Market in India, the fastest growing E-learning market in the world! These are the statistics at present; let’s change them for the better.</w:t>
      </w:r>
    </w:p>
    <w:p w:rsidR="00F014B7" w:rsidRDefault="00F014B7">
      <w:pPr>
        <w:jc w:val="both"/>
        <w:rPr>
          <w:rFonts w:ascii="Josefin Sans" w:eastAsia="Josefin Sans" w:hAnsi="Josefin Sans" w:cs="Josefin Sans"/>
        </w:rPr>
      </w:pPr>
    </w:p>
    <w:p w:rsidR="00F014B7" w:rsidRDefault="00AB3076">
      <w:pPr>
        <w:jc w:val="both"/>
        <w:rPr>
          <w:rFonts w:ascii="Josefin Sans" w:eastAsia="Josefin Sans" w:hAnsi="Josefin Sans" w:cs="Josefin Sans"/>
        </w:rPr>
      </w:pPr>
      <w:r>
        <w:rPr>
          <w:noProof/>
        </w:rPr>
        <w:drawing>
          <wp:inline distT="0" distB="0" distL="0" distR="0">
            <wp:extent cx="6120130" cy="3952309"/>
            <wp:effectExtent l="0" t="0" r="0" b="0"/>
            <wp:docPr id="4" name="image10.jpg" descr="http://www.emarketeducation.in/wp-content/uploads/2015/09/india-socialmedia-overview-.jpg"/>
            <wp:cNvGraphicFramePr/>
            <a:graphic xmlns:a="http://schemas.openxmlformats.org/drawingml/2006/main">
              <a:graphicData uri="http://schemas.openxmlformats.org/drawingml/2006/picture">
                <pic:pic xmlns:pic="http://schemas.openxmlformats.org/drawingml/2006/picture">
                  <pic:nvPicPr>
                    <pic:cNvPr id="0" name="image10.jpg" descr="http://www.emarketeducation.in/wp-content/uploads/2015/09/india-socialmedia-overview-.jpg"/>
                    <pic:cNvPicPr preferRelativeResize="0"/>
                  </pic:nvPicPr>
                  <pic:blipFill>
                    <a:blip r:embed="rId6"/>
                    <a:srcRect/>
                    <a:stretch>
                      <a:fillRect/>
                    </a:stretch>
                  </pic:blipFill>
                  <pic:spPr>
                    <a:xfrm>
                      <a:off x="0" y="0"/>
                      <a:ext cx="6120130" cy="3952309"/>
                    </a:xfrm>
                    <a:prstGeom prst="rect">
                      <a:avLst/>
                    </a:prstGeom>
                    <a:ln/>
                  </pic:spPr>
                </pic:pic>
              </a:graphicData>
            </a:graphic>
          </wp:inline>
        </w:drawing>
      </w:r>
    </w:p>
    <w:p w:rsidR="00F014B7" w:rsidRDefault="00F014B7">
      <w:pPr>
        <w:jc w:val="both"/>
        <w:rPr>
          <w:rFonts w:ascii="Josefin Sans" w:eastAsia="Josefin Sans" w:hAnsi="Josefin Sans" w:cs="Josefin Sans"/>
        </w:rPr>
      </w:pPr>
    </w:p>
    <w:p w:rsidR="00704048" w:rsidRPr="00E7301F" w:rsidRDefault="00704048" w:rsidP="00704048">
      <w:pPr>
        <w:jc w:val="both"/>
        <w:rPr>
          <w:rFonts w:ascii="Josefin Sans" w:eastAsia="Josefin Sans" w:hAnsi="Josefin Sans" w:cs="Josefin Sans"/>
          <w:b/>
          <w:sz w:val="40"/>
          <w:szCs w:val="40"/>
        </w:rPr>
      </w:pPr>
      <w:r w:rsidRPr="00E7301F">
        <w:rPr>
          <w:rFonts w:ascii="Josefin Sans" w:eastAsia="Josefin Sans" w:hAnsi="Josefin Sans" w:cs="Josefin Sans"/>
          <w:b/>
          <w:sz w:val="40"/>
          <w:szCs w:val="40"/>
        </w:rPr>
        <w:lastRenderedPageBreak/>
        <w:t xml:space="preserve">Our Services for </w:t>
      </w:r>
      <w:r w:rsidR="00212EEA">
        <w:rPr>
          <w:rFonts w:ascii="Josefin Sans" w:eastAsia="Josefin Sans" w:hAnsi="Josefin Sans" w:cs="Josefin Sans"/>
          <w:b/>
          <w:sz w:val="40"/>
          <w:szCs w:val="40"/>
        </w:rPr>
        <w:t>Your School</w:t>
      </w:r>
      <w:r w:rsidRPr="00E7301F">
        <w:rPr>
          <w:rFonts w:ascii="Josefin Sans" w:eastAsia="Josefin Sans" w:hAnsi="Josefin Sans" w:cs="Josefin Sans"/>
          <w:b/>
          <w:sz w:val="40"/>
          <w:szCs w:val="40"/>
        </w:rPr>
        <w:t>:</w:t>
      </w:r>
    </w:p>
    <w:p w:rsidR="00704048" w:rsidRDefault="00704048" w:rsidP="00704048">
      <w:pPr>
        <w:jc w:val="both"/>
        <w:rPr>
          <w:rFonts w:ascii="Josefin Sans" w:eastAsia="Josefin Sans" w:hAnsi="Josefin Sans" w:cs="Josefin Sans"/>
        </w:rPr>
      </w:pPr>
      <w:r>
        <w:rPr>
          <w:rFonts w:ascii="Josefin Sans" w:eastAsia="Josefin Sans" w:hAnsi="Josefin Sans" w:cs="Josefin Sans"/>
        </w:rPr>
        <w:t>Right now TheoreX is focusing on the Computer Sciences and its ancillaries. Services on offer to schools right now include:</w:t>
      </w:r>
    </w:p>
    <w:p w:rsidR="00704048" w:rsidRDefault="00704048" w:rsidP="00704048">
      <w:pPr>
        <w:jc w:val="both"/>
        <w:rPr>
          <w:rFonts w:ascii="Josefin Sans" w:eastAsia="Josefin Sans" w:hAnsi="Josefin Sans" w:cs="Josefin Sans"/>
        </w:rPr>
      </w:pPr>
    </w:p>
    <w:p w:rsidR="00704048" w:rsidRDefault="00704048" w:rsidP="00704048">
      <w:pPr>
        <w:numPr>
          <w:ilvl w:val="0"/>
          <w:numId w:val="4"/>
        </w:numPr>
        <w:ind w:hanging="360"/>
        <w:contextualSpacing/>
        <w:jc w:val="both"/>
        <w:rPr>
          <w:rFonts w:ascii="Josefin Sans" w:eastAsia="Josefin Sans" w:hAnsi="Josefin Sans" w:cs="Josefin Sans"/>
        </w:rPr>
      </w:pPr>
      <w:r>
        <w:rPr>
          <w:rFonts w:ascii="Josefin Sans" w:eastAsia="Josefin Sans" w:hAnsi="Josefin Sans" w:cs="Josefin Sans"/>
          <w:u w:val="single"/>
        </w:rPr>
        <w:t>Extra Classes</w:t>
      </w:r>
      <w:r w:rsidR="006D20EE">
        <w:rPr>
          <w:rFonts w:ascii="Josefin Sans" w:eastAsia="Josefin Sans" w:hAnsi="Josefin Sans" w:cs="Josefin Sans"/>
          <w:u w:val="single"/>
        </w:rPr>
        <w:t xml:space="preserve"> (max 2)</w:t>
      </w:r>
      <w:r>
        <w:rPr>
          <w:rFonts w:ascii="Josefin Sans" w:eastAsia="Josefin Sans" w:hAnsi="Josefin Sans" w:cs="Josefin Sans"/>
        </w:rPr>
        <w:t xml:space="preserve"> every week on the latest Digital Technologies and emerging Programming Languages by the top instructors in Kolkata who are already working with Major Corporate Entities or have several years of experience in the industry.</w:t>
      </w:r>
    </w:p>
    <w:p w:rsidR="00704048" w:rsidRDefault="00704048" w:rsidP="00704048">
      <w:pPr>
        <w:numPr>
          <w:ilvl w:val="0"/>
          <w:numId w:val="4"/>
        </w:numPr>
        <w:ind w:hanging="360"/>
        <w:contextualSpacing/>
        <w:jc w:val="both"/>
        <w:rPr>
          <w:rFonts w:ascii="Josefin Sans" w:eastAsia="Josefin Sans" w:hAnsi="Josefin Sans" w:cs="Josefin Sans"/>
        </w:rPr>
      </w:pPr>
      <w:r>
        <w:rPr>
          <w:rFonts w:ascii="Josefin Sans" w:eastAsia="Josefin Sans" w:hAnsi="Josefin Sans" w:cs="Josefin Sans"/>
          <w:u w:val="single"/>
        </w:rPr>
        <w:t>Crash Course Workshops</w:t>
      </w:r>
      <w:r>
        <w:rPr>
          <w:rFonts w:ascii="Josefin Sans" w:eastAsia="Josefin Sans" w:hAnsi="Josefin Sans" w:cs="Josefin Sans"/>
        </w:rPr>
        <w:t xml:space="preserve"> on the latest subjects in Computer Science &amp; Technology</w:t>
      </w:r>
    </w:p>
    <w:p w:rsidR="00704048" w:rsidRDefault="00704048" w:rsidP="00704048">
      <w:pPr>
        <w:jc w:val="both"/>
        <w:rPr>
          <w:rFonts w:ascii="Josefin Sans" w:eastAsia="Josefin Sans" w:hAnsi="Josefin Sans" w:cs="Josefin Sans"/>
        </w:rPr>
      </w:pPr>
    </w:p>
    <w:p w:rsidR="00704048" w:rsidRDefault="00704048" w:rsidP="00704048">
      <w:pPr>
        <w:jc w:val="both"/>
        <w:rPr>
          <w:rFonts w:ascii="Josefin Sans" w:eastAsia="Josefin Sans" w:hAnsi="Josefin Sans" w:cs="Josefin Sans"/>
        </w:rPr>
      </w:pPr>
    </w:p>
    <w:p w:rsidR="006D20EE" w:rsidRPr="00E7301F" w:rsidRDefault="009509AC" w:rsidP="00704048">
      <w:pPr>
        <w:jc w:val="both"/>
        <w:rPr>
          <w:rFonts w:ascii="Josefin Sans" w:eastAsia="Josefin Sans" w:hAnsi="Josefin Sans" w:cs="Josefin Sans"/>
          <w:b/>
          <w:sz w:val="40"/>
          <w:szCs w:val="40"/>
        </w:rPr>
      </w:pPr>
      <w:r>
        <w:rPr>
          <w:rFonts w:ascii="Josefin Sans" w:eastAsia="Josefin Sans" w:hAnsi="Josefin Sans" w:cs="Josefin Sans"/>
          <w:b/>
          <w:sz w:val="40"/>
          <w:szCs w:val="40"/>
        </w:rPr>
        <w:t xml:space="preserve">Detailed </w:t>
      </w:r>
      <w:r w:rsidR="00704048" w:rsidRPr="00E7301F">
        <w:rPr>
          <w:rFonts w:ascii="Josefin Sans" w:eastAsia="Josefin Sans" w:hAnsi="Josefin Sans" w:cs="Josefin Sans"/>
          <w:b/>
          <w:sz w:val="40"/>
          <w:szCs w:val="40"/>
        </w:rPr>
        <w:t>Description of Services:</w:t>
      </w:r>
    </w:p>
    <w:p w:rsidR="006D20EE" w:rsidRPr="00D20B62" w:rsidRDefault="00D20B62" w:rsidP="00704048">
      <w:pPr>
        <w:jc w:val="both"/>
        <w:rPr>
          <w:rFonts w:ascii="Josefin Sans" w:eastAsia="Josefin Sans" w:hAnsi="Josefin Sans" w:cs="Josefin Sans"/>
          <w:b/>
          <w:sz w:val="28"/>
          <w:szCs w:val="28"/>
        </w:rPr>
      </w:pPr>
      <w:r w:rsidRPr="00D20B62">
        <w:rPr>
          <w:rFonts w:ascii="Josefin Sans" w:eastAsia="Josefin Sans" w:hAnsi="Josefin Sans" w:cs="Josefin Sans"/>
          <w:b/>
          <w:sz w:val="28"/>
          <w:szCs w:val="28"/>
        </w:rPr>
        <w:t xml:space="preserve">For </w:t>
      </w:r>
      <w:r w:rsidR="006D20EE" w:rsidRPr="00D20B62">
        <w:rPr>
          <w:rFonts w:ascii="Josefin Sans" w:eastAsia="Josefin Sans" w:hAnsi="Josefin Sans" w:cs="Josefin Sans"/>
          <w:b/>
          <w:sz w:val="28"/>
          <w:szCs w:val="28"/>
        </w:rPr>
        <w:t>Class IX</w:t>
      </w:r>
    </w:p>
    <w:p w:rsidR="00D20B62" w:rsidRPr="00D20B62" w:rsidRDefault="00222669" w:rsidP="00704048">
      <w:pPr>
        <w:jc w:val="both"/>
        <w:rPr>
          <w:rFonts w:ascii="Josefin Sans" w:eastAsia="Josefin Sans" w:hAnsi="Josefin Sans" w:cs="Josefin Sans"/>
          <w:b/>
          <w:u w:val="single"/>
        </w:rPr>
      </w:pPr>
      <w:r>
        <w:rPr>
          <w:rFonts w:ascii="Josefin Sans" w:eastAsia="Josefin Sans" w:hAnsi="Josefin Sans" w:cs="Josefin Sans"/>
          <w:b/>
          <w:u w:val="single"/>
        </w:rPr>
        <w:t>Extra Class</w:t>
      </w:r>
    </w:p>
    <w:p w:rsidR="006D20EE" w:rsidRDefault="006D20EE" w:rsidP="00704048">
      <w:pPr>
        <w:jc w:val="both"/>
        <w:rPr>
          <w:rFonts w:ascii="Josefin Sans" w:eastAsia="Josefin Sans" w:hAnsi="Josefin Sans" w:cs="Josefin Sans"/>
          <w:bCs/>
        </w:rPr>
      </w:pPr>
      <w:r>
        <w:rPr>
          <w:rFonts w:ascii="Josefin Sans" w:eastAsia="Josefin Sans" w:hAnsi="Josefin Sans" w:cs="Josefin Sans"/>
          <w:bCs/>
        </w:rPr>
        <w:t>Subject</w:t>
      </w:r>
      <w:r w:rsidR="00D20B62">
        <w:rPr>
          <w:rFonts w:ascii="Josefin Sans" w:eastAsia="Josefin Sans" w:hAnsi="Josefin Sans" w:cs="Josefin Sans"/>
          <w:bCs/>
        </w:rPr>
        <w:t xml:space="preserve"> Name</w:t>
      </w:r>
      <w:r>
        <w:rPr>
          <w:rFonts w:ascii="Josefin Sans" w:eastAsia="Josefin Sans" w:hAnsi="Josefin Sans" w:cs="Josefin Sans"/>
          <w:bCs/>
        </w:rPr>
        <w:t xml:space="preserve"> - </w:t>
      </w:r>
      <w:r>
        <w:rPr>
          <w:rFonts w:ascii="Josefin Sans" w:eastAsia="Josefin Sans" w:hAnsi="Josefin Sans" w:cs="Josefin Sans"/>
          <w:bCs/>
        </w:rPr>
        <w:t>Programming Paradigm</w:t>
      </w:r>
      <w:r>
        <w:rPr>
          <w:rFonts w:ascii="Josefin Sans" w:eastAsia="Josefin Sans" w:hAnsi="Josefin Sans" w:cs="Josefin Sans"/>
          <w:bCs/>
        </w:rPr>
        <w:t xml:space="preserve"> and Knowledge on ANSI C</w:t>
      </w:r>
    </w:p>
    <w:p w:rsidR="00D20B62" w:rsidRDefault="00D20B62" w:rsidP="00704048">
      <w:pPr>
        <w:jc w:val="both"/>
        <w:rPr>
          <w:rFonts w:ascii="Josefin Sans" w:eastAsia="Josefin Sans" w:hAnsi="Josefin Sans" w:cs="Josefin Sans"/>
          <w:bCs/>
        </w:rPr>
      </w:pPr>
    </w:p>
    <w:p w:rsidR="00D20B62" w:rsidRDefault="00D20B62" w:rsidP="00704048">
      <w:pPr>
        <w:jc w:val="both"/>
        <w:rPr>
          <w:rFonts w:ascii="Josefin Sans" w:eastAsia="Josefin Sans" w:hAnsi="Josefin Sans" w:cs="Josefin Sans"/>
          <w:bCs/>
        </w:rPr>
      </w:pPr>
      <w:r>
        <w:rPr>
          <w:rFonts w:ascii="Josefin Sans" w:eastAsia="Josefin Sans" w:hAnsi="Josefin Sans" w:cs="Josefin Sans"/>
          <w:bCs/>
        </w:rPr>
        <w:t xml:space="preserve">Why C? - </w:t>
      </w:r>
      <w:r w:rsidRPr="00D20B62">
        <w:rPr>
          <w:rFonts w:ascii="Josefin Sans" w:eastAsia="Josefin Sans" w:hAnsi="Josefin Sans" w:cs="Josefin Sans"/>
          <w:bCs/>
        </w:rPr>
        <w:t>C is a powerful general-purpose programming language. It is fast, portable and available in all platforms.</w:t>
      </w:r>
      <w:r>
        <w:rPr>
          <w:rFonts w:ascii="Josefin Sans" w:eastAsia="Josefin Sans" w:hAnsi="Josefin Sans" w:cs="Josefin Sans"/>
          <w:bCs/>
        </w:rPr>
        <w:t xml:space="preserve"> C is the Godfather of every programming language exists in this earth!</w:t>
      </w:r>
    </w:p>
    <w:p w:rsidR="00D20B62" w:rsidRDefault="00D20B62" w:rsidP="00704048">
      <w:pPr>
        <w:jc w:val="both"/>
        <w:rPr>
          <w:rFonts w:ascii="Josefin Sans" w:eastAsia="Josefin Sans" w:hAnsi="Josefin Sans" w:cs="Josefin Sans"/>
          <w:bCs/>
        </w:rPr>
      </w:pPr>
    </w:p>
    <w:p w:rsidR="00D20B62" w:rsidRDefault="00427EB2" w:rsidP="00704048">
      <w:pPr>
        <w:jc w:val="both"/>
        <w:rPr>
          <w:rFonts w:ascii="Josefin Sans" w:eastAsia="Josefin Sans" w:hAnsi="Josefin Sans" w:cs="Josefin Sans"/>
          <w:bCs/>
        </w:rPr>
      </w:pPr>
      <w:r>
        <w:rPr>
          <w:rFonts w:ascii="Josefin Sans" w:eastAsia="Josefin Sans" w:hAnsi="Josefin Sans" w:cs="Josefin Sans"/>
          <w:bCs/>
        </w:rPr>
        <w:t>Topics i</w:t>
      </w:r>
      <w:r w:rsidR="00D20B62">
        <w:rPr>
          <w:rFonts w:ascii="Josefin Sans" w:eastAsia="Josefin Sans" w:hAnsi="Josefin Sans" w:cs="Josefin Sans"/>
          <w:bCs/>
        </w:rPr>
        <w:t xml:space="preserve">n C – </w:t>
      </w:r>
    </w:p>
    <w:p w:rsidR="00D20B62" w:rsidRPr="00D20B62" w:rsidRDefault="00D20B62" w:rsidP="00D20B62">
      <w:pPr>
        <w:jc w:val="both"/>
        <w:rPr>
          <w:rFonts w:ascii="Josefin Sans" w:eastAsia="Josefin Sans" w:hAnsi="Josefin Sans" w:cs="Josefin Sans"/>
          <w:b/>
        </w:rPr>
      </w:pPr>
      <w:r w:rsidRPr="00D20B62">
        <w:rPr>
          <w:rFonts w:ascii="Josefin Sans" w:eastAsia="Josefin Sans" w:hAnsi="Josefin Sans" w:cs="Josefin Sans"/>
          <w:b/>
        </w:rPr>
        <w:t>INTRODUCTION</w:t>
      </w:r>
    </w:p>
    <w:p w:rsidR="00D20B62" w:rsidRPr="00D20B62" w:rsidRDefault="00D20B62" w:rsidP="00D20B62">
      <w:pPr>
        <w:jc w:val="both"/>
        <w:rPr>
          <w:rFonts w:ascii="Josefin Sans" w:eastAsia="Josefin Sans" w:hAnsi="Josefin Sans" w:cs="Josefin Sans"/>
          <w:bCs/>
        </w:rPr>
      </w:pPr>
      <w:r w:rsidRPr="00D20B62">
        <w:rPr>
          <w:rFonts w:ascii="Josefin Sans" w:eastAsia="Josefin Sans" w:hAnsi="Josefin Sans" w:cs="Josefin Sans"/>
          <w:bCs/>
        </w:rPr>
        <w:t>Keywords &amp; Identifier</w:t>
      </w:r>
      <w:r>
        <w:rPr>
          <w:rFonts w:ascii="Josefin Sans" w:eastAsia="Josefin Sans" w:hAnsi="Josefin Sans" w:cs="Josefin Sans"/>
          <w:bCs/>
        </w:rPr>
        <w:t xml:space="preserve">, </w:t>
      </w:r>
      <w:r w:rsidRPr="00D20B62">
        <w:rPr>
          <w:rFonts w:ascii="Josefin Sans" w:eastAsia="Josefin Sans" w:hAnsi="Josefin Sans" w:cs="Josefin Sans"/>
          <w:bCs/>
        </w:rPr>
        <w:t>Variables &amp; Constants</w:t>
      </w:r>
      <w:r>
        <w:rPr>
          <w:rFonts w:ascii="Josefin Sans" w:eastAsia="Josefin Sans" w:hAnsi="Josefin Sans" w:cs="Josefin Sans"/>
          <w:bCs/>
        </w:rPr>
        <w:t xml:space="preserve">, </w:t>
      </w:r>
      <w:r w:rsidRPr="00D20B62">
        <w:rPr>
          <w:rFonts w:ascii="Josefin Sans" w:eastAsia="Josefin Sans" w:hAnsi="Josefin Sans" w:cs="Josefin Sans"/>
          <w:bCs/>
        </w:rPr>
        <w:t>C Data Types</w:t>
      </w:r>
      <w:r>
        <w:rPr>
          <w:rFonts w:ascii="Josefin Sans" w:eastAsia="Josefin Sans" w:hAnsi="Josefin Sans" w:cs="Josefin Sans"/>
          <w:bCs/>
        </w:rPr>
        <w:t xml:space="preserve">, </w:t>
      </w:r>
      <w:r w:rsidRPr="00D20B62">
        <w:rPr>
          <w:rFonts w:ascii="Josefin Sans" w:eastAsia="Josefin Sans" w:hAnsi="Josefin Sans" w:cs="Josefin Sans"/>
          <w:bCs/>
        </w:rPr>
        <w:t>C Input/Output</w:t>
      </w:r>
      <w:r>
        <w:rPr>
          <w:rFonts w:ascii="Josefin Sans" w:eastAsia="Josefin Sans" w:hAnsi="Josefin Sans" w:cs="Josefin Sans"/>
          <w:bCs/>
        </w:rPr>
        <w:t xml:space="preserve">, </w:t>
      </w:r>
      <w:r w:rsidRPr="00D20B62">
        <w:rPr>
          <w:rFonts w:ascii="Josefin Sans" w:eastAsia="Josefin Sans" w:hAnsi="Josefin Sans" w:cs="Josefin Sans"/>
          <w:bCs/>
        </w:rPr>
        <w:t>C Operators</w:t>
      </w:r>
      <w:r>
        <w:rPr>
          <w:rFonts w:ascii="Josefin Sans" w:eastAsia="Josefin Sans" w:hAnsi="Josefin Sans" w:cs="Josefin Sans"/>
          <w:bCs/>
        </w:rPr>
        <w:t xml:space="preserve">, </w:t>
      </w:r>
      <w:r w:rsidRPr="00D20B62">
        <w:rPr>
          <w:rFonts w:ascii="Josefin Sans" w:eastAsia="Josefin Sans" w:hAnsi="Josefin Sans" w:cs="Josefin Sans"/>
          <w:bCs/>
        </w:rPr>
        <w:t>Basic Examples</w:t>
      </w:r>
    </w:p>
    <w:p w:rsidR="00D20B62" w:rsidRPr="00D20B62" w:rsidRDefault="00D20B62" w:rsidP="00D20B62">
      <w:pPr>
        <w:jc w:val="both"/>
        <w:rPr>
          <w:rFonts w:ascii="Josefin Sans" w:eastAsia="Josefin Sans" w:hAnsi="Josefin Sans" w:cs="Josefin Sans"/>
          <w:b/>
        </w:rPr>
      </w:pPr>
      <w:r w:rsidRPr="00D20B62">
        <w:rPr>
          <w:rFonts w:ascii="Josefin Sans" w:eastAsia="Josefin Sans" w:hAnsi="Josefin Sans" w:cs="Josefin Sans"/>
          <w:b/>
        </w:rPr>
        <w:t>FLOW CONTROL</w:t>
      </w:r>
    </w:p>
    <w:p w:rsidR="00D20B62" w:rsidRPr="00D20B62" w:rsidRDefault="00D20B62" w:rsidP="00D20B62">
      <w:pPr>
        <w:jc w:val="both"/>
        <w:rPr>
          <w:rFonts w:ascii="Josefin Sans" w:eastAsia="Josefin Sans" w:hAnsi="Josefin Sans" w:cs="Josefin Sans"/>
          <w:bCs/>
        </w:rPr>
      </w:pPr>
      <w:proofErr w:type="gramStart"/>
      <w:r w:rsidRPr="00D20B62">
        <w:rPr>
          <w:rFonts w:ascii="Josefin Sans" w:eastAsia="Josefin Sans" w:hAnsi="Josefin Sans" w:cs="Josefin Sans"/>
          <w:bCs/>
        </w:rPr>
        <w:t>if</w:t>
      </w:r>
      <w:proofErr w:type="gramEnd"/>
      <w:r w:rsidRPr="00D20B62">
        <w:rPr>
          <w:rFonts w:ascii="Josefin Sans" w:eastAsia="Josefin Sans" w:hAnsi="Josefin Sans" w:cs="Josefin Sans"/>
          <w:bCs/>
        </w:rPr>
        <w:t>...else Statement</w:t>
      </w:r>
      <w:r>
        <w:rPr>
          <w:rFonts w:ascii="Josefin Sans" w:eastAsia="Josefin Sans" w:hAnsi="Josefin Sans" w:cs="Josefin Sans"/>
          <w:bCs/>
        </w:rPr>
        <w:t xml:space="preserve">, </w:t>
      </w:r>
      <w:r w:rsidRPr="00D20B62">
        <w:rPr>
          <w:rFonts w:ascii="Josefin Sans" w:eastAsia="Josefin Sans" w:hAnsi="Josefin Sans" w:cs="Josefin Sans"/>
          <w:bCs/>
        </w:rPr>
        <w:t>C for Loop</w:t>
      </w:r>
      <w:r>
        <w:rPr>
          <w:rFonts w:ascii="Josefin Sans" w:eastAsia="Josefin Sans" w:hAnsi="Josefin Sans" w:cs="Josefin Sans"/>
          <w:bCs/>
        </w:rPr>
        <w:t xml:space="preserve">, </w:t>
      </w:r>
      <w:r w:rsidRPr="00D20B62">
        <w:rPr>
          <w:rFonts w:ascii="Josefin Sans" w:eastAsia="Josefin Sans" w:hAnsi="Josefin Sans" w:cs="Josefin Sans"/>
          <w:bCs/>
        </w:rPr>
        <w:t>C while Loop</w:t>
      </w:r>
      <w:r>
        <w:rPr>
          <w:rFonts w:ascii="Josefin Sans" w:eastAsia="Josefin Sans" w:hAnsi="Josefin Sans" w:cs="Josefin Sans"/>
          <w:bCs/>
        </w:rPr>
        <w:t xml:space="preserve">, </w:t>
      </w:r>
      <w:r w:rsidRPr="00D20B62">
        <w:rPr>
          <w:rFonts w:ascii="Josefin Sans" w:eastAsia="Josefin Sans" w:hAnsi="Josefin Sans" w:cs="Josefin Sans"/>
          <w:bCs/>
        </w:rPr>
        <w:t>break and continue</w:t>
      </w:r>
      <w:r>
        <w:rPr>
          <w:rFonts w:ascii="Josefin Sans" w:eastAsia="Josefin Sans" w:hAnsi="Josefin Sans" w:cs="Josefin Sans"/>
          <w:bCs/>
        </w:rPr>
        <w:t xml:space="preserve">, </w:t>
      </w:r>
      <w:r w:rsidRPr="00D20B62">
        <w:rPr>
          <w:rFonts w:ascii="Josefin Sans" w:eastAsia="Josefin Sans" w:hAnsi="Josefin Sans" w:cs="Josefin Sans"/>
          <w:bCs/>
        </w:rPr>
        <w:t>switch Statement</w:t>
      </w:r>
      <w:r>
        <w:rPr>
          <w:rFonts w:ascii="Josefin Sans" w:eastAsia="Josefin Sans" w:hAnsi="Josefin Sans" w:cs="Josefin Sans"/>
          <w:bCs/>
        </w:rPr>
        <w:t xml:space="preserve">, </w:t>
      </w:r>
      <w:r w:rsidRPr="00D20B62">
        <w:rPr>
          <w:rFonts w:ascii="Josefin Sans" w:eastAsia="Josefin Sans" w:hAnsi="Josefin Sans" w:cs="Josefin Sans"/>
          <w:bCs/>
        </w:rPr>
        <w:t>Decision Examples</w:t>
      </w:r>
    </w:p>
    <w:p w:rsidR="00D20B62" w:rsidRPr="00D20B62" w:rsidRDefault="00D20B62" w:rsidP="00D20B62">
      <w:pPr>
        <w:jc w:val="both"/>
        <w:rPr>
          <w:rFonts w:ascii="Josefin Sans" w:eastAsia="Josefin Sans" w:hAnsi="Josefin Sans" w:cs="Josefin Sans"/>
          <w:b/>
        </w:rPr>
      </w:pPr>
      <w:r w:rsidRPr="00D20B62">
        <w:rPr>
          <w:rFonts w:ascii="Josefin Sans" w:eastAsia="Josefin Sans" w:hAnsi="Josefin Sans" w:cs="Josefin Sans"/>
          <w:b/>
        </w:rPr>
        <w:t>FUNCTIONS</w:t>
      </w:r>
    </w:p>
    <w:p w:rsidR="00D20B62" w:rsidRPr="00D20B62" w:rsidRDefault="00D20B62" w:rsidP="00D20B62">
      <w:pPr>
        <w:jc w:val="both"/>
        <w:rPr>
          <w:rFonts w:ascii="Josefin Sans" w:eastAsia="Josefin Sans" w:hAnsi="Josefin Sans" w:cs="Josefin Sans"/>
          <w:bCs/>
        </w:rPr>
      </w:pPr>
      <w:r w:rsidRPr="00D20B62">
        <w:rPr>
          <w:rFonts w:ascii="Josefin Sans" w:eastAsia="Josefin Sans" w:hAnsi="Josefin Sans" w:cs="Josefin Sans"/>
          <w:bCs/>
        </w:rPr>
        <w:t>Functions Introduction</w:t>
      </w:r>
      <w:r>
        <w:rPr>
          <w:rFonts w:ascii="Josefin Sans" w:eastAsia="Josefin Sans" w:hAnsi="Josefin Sans" w:cs="Josefin Sans"/>
          <w:bCs/>
        </w:rPr>
        <w:t xml:space="preserve">, </w:t>
      </w:r>
      <w:r w:rsidRPr="00D20B62">
        <w:rPr>
          <w:rFonts w:ascii="Josefin Sans" w:eastAsia="Josefin Sans" w:hAnsi="Josefin Sans" w:cs="Josefin Sans"/>
          <w:bCs/>
        </w:rPr>
        <w:t>User-defined Function</w:t>
      </w:r>
      <w:r>
        <w:rPr>
          <w:rFonts w:ascii="Josefin Sans" w:eastAsia="Josefin Sans" w:hAnsi="Josefin Sans" w:cs="Josefin Sans"/>
          <w:bCs/>
        </w:rPr>
        <w:t xml:space="preserve">, </w:t>
      </w:r>
      <w:r w:rsidRPr="00D20B62">
        <w:rPr>
          <w:rFonts w:ascii="Josefin Sans" w:eastAsia="Josefin Sans" w:hAnsi="Josefin Sans" w:cs="Josefin Sans"/>
          <w:bCs/>
        </w:rPr>
        <w:t>Function Types</w:t>
      </w:r>
      <w:r>
        <w:rPr>
          <w:rFonts w:ascii="Josefin Sans" w:eastAsia="Josefin Sans" w:hAnsi="Josefin Sans" w:cs="Josefin Sans"/>
          <w:bCs/>
        </w:rPr>
        <w:t xml:space="preserve">, </w:t>
      </w:r>
      <w:r w:rsidRPr="00D20B62">
        <w:rPr>
          <w:rFonts w:ascii="Josefin Sans" w:eastAsia="Josefin Sans" w:hAnsi="Josefin Sans" w:cs="Josefin Sans"/>
          <w:bCs/>
        </w:rPr>
        <w:t>Recursion in C</w:t>
      </w:r>
      <w:r>
        <w:rPr>
          <w:rFonts w:ascii="Josefin Sans" w:eastAsia="Josefin Sans" w:hAnsi="Josefin Sans" w:cs="Josefin Sans"/>
          <w:bCs/>
        </w:rPr>
        <w:t xml:space="preserve">, </w:t>
      </w:r>
      <w:r w:rsidRPr="00D20B62">
        <w:rPr>
          <w:rFonts w:ascii="Josefin Sans" w:eastAsia="Josefin Sans" w:hAnsi="Josefin Sans" w:cs="Josefin Sans"/>
          <w:bCs/>
        </w:rPr>
        <w:t>Variable Scope</w:t>
      </w:r>
      <w:r>
        <w:rPr>
          <w:rFonts w:ascii="Josefin Sans" w:eastAsia="Josefin Sans" w:hAnsi="Josefin Sans" w:cs="Josefin Sans"/>
          <w:bCs/>
        </w:rPr>
        <w:t xml:space="preserve">, </w:t>
      </w:r>
      <w:r w:rsidRPr="00D20B62">
        <w:rPr>
          <w:rFonts w:ascii="Josefin Sans" w:eastAsia="Josefin Sans" w:hAnsi="Josefin Sans" w:cs="Josefin Sans"/>
          <w:bCs/>
        </w:rPr>
        <w:t>Function Examples</w:t>
      </w:r>
    </w:p>
    <w:p w:rsidR="00D20B62" w:rsidRPr="00D20B62" w:rsidRDefault="00D20B62" w:rsidP="00D20B62">
      <w:pPr>
        <w:jc w:val="both"/>
        <w:rPr>
          <w:rFonts w:ascii="Josefin Sans" w:eastAsia="Josefin Sans" w:hAnsi="Josefin Sans" w:cs="Josefin Sans"/>
          <w:b/>
        </w:rPr>
      </w:pPr>
      <w:r w:rsidRPr="00D20B62">
        <w:rPr>
          <w:rFonts w:ascii="Josefin Sans" w:eastAsia="Josefin Sans" w:hAnsi="Josefin Sans" w:cs="Josefin Sans"/>
          <w:b/>
        </w:rPr>
        <w:t>ARRAYS</w:t>
      </w:r>
    </w:p>
    <w:p w:rsidR="00D20B62" w:rsidRPr="00D20B62" w:rsidRDefault="00D20B62" w:rsidP="00D20B62">
      <w:pPr>
        <w:jc w:val="both"/>
        <w:rPr>
          <w:rFonts w:ascii="Josefin Sans" w:eastAsia="Josefin Sans" w:hAnsi="Josefin Sans" w:cs="Josefin Sans"/>
          <w:bCs/>
        </w:rPr>
      </w:pPr>
      <w:r w:rsidRPr="00D20B62">
        <w:rPr>
          <w:rFonts w:ascii="Josefin Sans" w:eastAsia="Josefin Sans" w:hAnsi="Josefin Sans" w:cs="Josefin Sans"/>
          <w:bCs/>
        </w:rPr>
        <w:t>C Arrays Introduction</w:t>
      </w:r>
      <w:r>
        <w:rPr>
          <w:rFonts w:ascii="Josefin Sans" w:eastAsia="Josefin Sans" w:hAnsi="Josefin Sans" w:cs="Josefin Sans"/>
          <w:bCs/>
        </w:rPr>
        <w:t xml:space="preserve">, </w:t>
      </w:r>
      <w:r w:rsidRPr="00D20B62">
        <w:rPr>
          <w:rFonts w:ascii="Josefin Sans" w:eastAsia="Josefin Sans" w:hAnsi="Josefin Sans" w:cs="Josefin Sans"/>
          <w:bCs/>
        </w:rPr>
        <w:t>Multidimensional Array</w:t>
      </w:r>
      <w:r>
        <w:rPr>
          <w:rFonts w:ascii="Josefin Sans" w:eastAsia="Josefin Sans" w:hAnsi="Josefin Sans" w:cs="Josefin Sans"/>
          <w:bCs/>
        </w:rPr>
        <w:t xml:space="preserve">, </w:t>
      </w:r>
      <w:r w:rsidRPr="00D20B62">
        <w:rPr>
          <w:rFonts w:ascii="Josefin Sans" w:eastAsia="Josefin Sans" w:hAnsi="Josefin Sans" w:cs="Josefin Sans"/>
          <w:bCs/>
        </w:rPr>
        <w:t>Arrays &amp; Functions</w:t>
      </w:r>
      <w:r>
        <w:rPr>
          <w:rFonts w:ascii="Josefin Sans" w:eastAsia="Josefin Sans" w:hAnsi="Josefin Sans" w:cs="Josefin Sans"/>
          <w:bCs/>
        </w:rPr>
        <w:t xml:space="preserve">, </w:t>
      </w:r>
      <w:r w:rsidRPr="00D20B62">
        <w:rPr>
          <w:rFonts w:ascii="Josefin Sans" w:eastAsia="Josefin Sans" w:hAnsi="Josefin Sans" w:cs="Josefin Sans"/>
          <w:bCs/>
        </w:rPr>
        <w:t>Strings in C</w:t>
      </w:r>
      <w:r>
        <w:rPr>
          <w:rFonts w:ascii="Josefin Sans" w:eastAsia="Josefin Sans" w:hAnsi="Josefin Sans" w:cs="Josefin Sans"/>
          <w:bCs/>
        </w:rPr>
        <w:t xml:space="preserve">, </w:t>
      </w:r>
      <w:r w:rsidRPr="00D20B62">
        <w:rPr>
          <w:rFonts w:ascii="Josefin Sans" w:eastAsia="Josefin Sans" w:hAnsi="Josefin Sans" w:cs="Josefin Sans"/>
          <w:bCs/>
        </w:rPr>
        <w:t>String Functions</w:t>
      </w:r>
      <w:r>
        <w:rPr>
          <w:rFonts w:ascii="Josefin Sans" w:eastAsia="Josefin Sans" w:hAnsi="Josefin Sans" w:cs="Josefin Sans"/>
          <w:bCs/>
        </w:rPr>
        <w:t xml:space="preserve">, </w:t>
      </w:r>
      <w:r w:rsidRPr="00D20B62">
        <w:rPr>
          <w:rFonts w:ascii="Josefin Sans" w:eastAsia="Josefin Sans" w:hAnsi="Josefin Sans" w:cs="Josefin Sans"/>
          <w:bCs/>
        </w:rPr>
        <w:t>Array Examples</w:t>
      </w:r>
    </w:p>
    <w:p w:rsidR="00D20B62" w:rsidRPr="00D20B62" w:rsidRDefault="00D20B62" w:rsidP="00D20B62">
      <w:pPr>
        <w:jc w:val="both"/>
        <w:rPr>
          <w:rFonts w:ascii="Josefin Sans" w:eastAsia="Josefin Sans" w:hAnsi="Josefin Sans" w:cs="Josefin Sans"/>
          <w:b/>
        </w:rPr>
      </w:pPr>
      <w:r w:rsidRPr="00D20B62">
        <w:rPr>
          <w:rFonts w:ascii="Josefin Sans" w:eastAsia="Josefin Sans" w:hAnsi="Josefin Sans" w:cs="Josefin Sans"/>
          <w:b/>
        </w:rPr>
        <w:t>C POINTERS</w:t>
      </w:r>
    </w:p>
    <w:p w:rsidR="00D20B62" w:rsidRPr="00D20B62" w:rsidRDefault="00D20B62" w:rsidP="00D20B62">
      <w:pPr>
        <w:jc w:val="both"/>
        <w:rPr>
          <w:rFonts w:ascii="Josefin Sans" w:eastAsia="Josefin Sans" w:hAnsi="Josefin Sans" w:cs="Josefin Sans"/>
          <w:bCs/>
        </w:rPr>
      </w:pPr>
      <w:r w:rsidRPr="00D20B62">
        <w:rPr>
          <w:rFonts w:ascii="Josefin Sans" w:eastAsia="Josefin Sans" w:hAnsi="Josefin Sans" w:cs="Josefin Sans"/>
          <w:bCs/>
        </w:rPr>
        <w:t>C Pointers</w:t>
      </w:r>
      <w:r>
        <w:rPr>
          <w:rFonts w:ascii="Josefin Sans" w:eastAsia="Josefin Sans" w:hAnsi="Josefin Sans" w:cs="Josefin Sans"/>
          <w:bCs/>
        </w:rPr>
        <w:t xml:space="preserve">, </w:t>
      </w:r>
      <w:r w:rsidRPr="00D20B62">
        <w:rPr>
          <w:rFonts w:ascii="Josefin Sans" w:eastAsia="Josefin Sans" w:hAnsi="Josefin Sans" w:cs="Josefin Sans"/>
          <w:bCs/>
        </w:rPr>
        <w:t>Pointers &amp; Arrays</w:t>
      </w:r>
      <w:r>
        <w:rPr>
          <w:rFonts w:ascii="Josefin Sans" w:eastAsia="Josefin Sans" w:hAnsi="Josefin Sans" w:cs="Josefin Sans"/>
          <w:bCs/>
        </w:rPr>
        <w:t xml:space="preserve">, </w:t>
      </w:r>
      <w:r w:rsidRPr="00D20B62">
        <w:rPr>
          <w:rFonts w:ascii="Josefin Sans" w:eastAsia="Josefin Sans" w:hAnsi="Josefin Sans" w:cs="Josefin Sans"/>
          <w:bCs/>
        </w:rPr>
        <w:t>Pointers &amp; Functions</w:t>
      </w:r>
      <w:r>
        <w:rPr>
          <w:rFonts w:ascii="Josefin Sans" w:eastAsia="Josefin Sans" w:hAnsi="Josefin Sans" w:cs="Josefin Sans"/>
          <w:bCs/>
        </w:rPr>
        <w:t xml:space="preserve">, </w:t>
      </w:r>
      <w:r w:rsidRPr="00D20B62">
        <w:rPr>
          <w:rFonts w:ascii="Josefin Sans" w:eastAsia="Josefin Sans" w:hAnsi="Josefin Sans" w:cs="Josefin Sans"/>
          <w:bCs/>
        </w:rPr>
        <w:t>Memory Management</w:t>
      </w:r>
      <w:r>
        <w:rPr>
          <w:rFonts w:ascii="Josefin Sans" w:eastAsia="Josefin Sans" w:hAnsi="Josefin Sans" w:cs="Josefin Sans"/>
          <w:bCs/>
        </w:rPr>
        <w:t xml:space="preserve">, </w:t>
      </w:r>
      <w:r w:rsidRPr="00D20B62">
        <w:rPr>
          <w:rFonts w:ascii="Josefin Sans" w:eastAsia="Josefin Sans" w:hAnsi="Josefin Sans" w:cs="Josefin Sans"/>
          <w:bCs/>
        </w:rPr>
        <w:t>Pointer Examples</w:t>
      </w:r>
    </w:p>
    <w:p w:rsidR="00D20B62" w:rsidRPr="00D20B62" w:rsidRDefault="00D20B62" w:rsidP="00D20B62">
      <w:pPr>
        <w:jc w:val="both"/>
        <w:rPr>
          <w:rFonts w:ascii="Josefin Sans" w:eastAsia="Josefin Sans" w:hAnsi="Josefin Sans" w:cs="Josefin Sans"/>
          <w:b/>
        </w:rPr>
      </w:pPr>
      <w:r w:rsidRPr="00D20B62">
        <w:rPr>
          <w:rFonts w:ascii="Josefin Sans" w:eastAsia="Josefin Sans" w:hAnsi="Josefin Sans" w:cs="Josefin Sans"/>
          <w:b/>
        </w:rPr>
        <w:t>STRUCTURE &amp; FILE</w:t>
      </w:r>
    </w:p>
    <w:p w:rsidR="00D20B62" w:rsidRPr="00D20B62" w:rsidRDefault="00D20B62" w:rsidP="00D20B62">
      <w:pPr>
        <w:jc w:val="both"/>
        <w:rPr>
          <w:rFonts w:ascii="Josefin Sans" w:eastAsia="Josefin Sans" w:hAnsi="Josefin Sans" w:cs="Josefin Sans"/>
          <w:bCs/>
        </w:rPr>
      </w:pPr>
      <w:r w:rsidRPr="00D20B62">
        <w:rPr>
          <w:rFonts w:ascii="Josefin Sans" w:eastAsia="Josefin Sans" w:hAnsi="Josefin Sans" w:cs="Josefin Sans"/>
          <w:bCs/>
        </w:rPr>
        <w:t>C Structure</w:t>
      </w:r>
      <w:r>
        <w:rPr>
          <w:rFonts w:ascii="Josefin Sans" w:eastAsia="Josefin Sans" w:hAnsi="Josefin Sans" w:cs="Josefin Sans"/>
          <w:bCs/>
        </w:rPr>
        <w:t xml:space="preserve">, </w:t>
      </w:r>
      <w:r w:rsidRPr="00D20B62">
        <w:rPr>
          <w:rFonts w:ascii="Josefin Sans" w:eastAsia="Josefin Sans" w:hAnsi="Josefin Sans" w:cs="Josefin Sans"/>
          <w:bCs/>
        </w:rPr>
        <w:t>Structure &amp; Pointers</w:t>
      </w:r>
      <w:r>
        <w:rPr>
          <w:rFonts w:ascii="Josefin Sans" w:eastAsia="Josefin Sans" w:hAnsi="Josefin Sans" w:cs="Josefin Sans"/>
          <w:bCs/>
        </w:rPr>
        <w:t xml:space="preserve">, </w:t>
      </w:r>
      <w:r w:rsidRPr="00D20B62">
        <w:rPr>
          <w:rFonts w:ascii="Josefin Sans" w:eastAsia="Josefin Sans" w:hAnsi="Josefin Sans" w:cs="Josefin Sans"/>
          <w:bCs/>
        </w:rPr>
        <w:t>Structure &amp; Functions</w:t>
      </w:r>
      <w:r>
        <w:rPr>
          <w:rFonts w:ascii="Josefin Sans" w:eastAsia="Josefin Sans" w:hAnsi="Josefin Sans" w:cs="Josefin Sans"/>
          <w:bCs/>
        </w:rPr>
        <w:t xml:space="preserve">, </w:t>
      </w:r>
      <w:r w:rsidRPr="00D20B62">
        <w:rPr>
          <w:rFonts w:ascii="Josefin Sans" w:eastAsia="Josefin Sans" w:hAnsi="Josefin Sans" w:cs="Josefin Sans"/>
          <w:bCs/>
        </w:rPr>
        <w:t>C Unions</w:t>
      </w:r>
      <w:r>
        <w:rPr>
          <w:rFonts w:ascii="Josefin Sans" w:eastAsia="Josefin Sans" w:hAnsi="Josefin Sans" w:cs="Josefin Sans"/>
          <w:bCs/>
        </w:rPr>
        <w:t xml:space="preserve">, </w:t>
      </w:r>
      <w:r w:rsidRPr="00D20B62">
        <w:rPr>
          <w:rFonts w:ascii="Josefin Sans" w:eastAsia="Josefin Sans" w:hAnsi="Josefin Sans" w:cs="Josefin Sans"/>
          <w:bCs/>
        </w:rPr>
        <w:t>Structure Examples</w:t>
      </w:r>
      <w:r>
        <w:rPr>
          <w:rFonts w:ascii="Josefin Sans" w:eastAsia="Josefin Sans" w:hAnsi="Josefin Sans" w:cs="Josefin Sans"/>
          <w:bCs/>
        </w:rPr>
        <w:t xml:space="preserve">, </w:t>
      </w:r>
      <w:r w:rsidRPr="00D20B62">
        <w:rPr>
          <w:rFonts w:ascii="Josefin Sans" w:eastAsia="Josefin Sans" w:hAnsi="Josefin Sans" w:cs="Josefin Sans"/>
          <w:bCs/>
        </w:rPr>
        <w:t>Files Handling</w:t>
      </w:r>
    </w:p>
    <w:p w:rsidR="00D20B62" w:rsidRPr="00D20B62" w:rsidRDefault="00D20B62" w:rsidP="00D20B62">
      <w:pPr>
        <w:jc w:val="both"/>
        <w:rPr>
          <w:rFonts w:ascii="Josefin Sans" w:eastAsia="Josefin Sans" w:hAnsi="Josefin Sans" w:cs="Josefin Sans"/>
          <w:b/>
        </w:rPr>
      </w:pPr>
      <w:r w:rsidRPr="00D20B62">
        <w:rPr>
          <w:rFonts w:ascii="Josefin Sans" w:eastAsia="Josefin Sans" w:hAnsi="Josefin Sans" w:cs="Josefin Sans"/>
          <w:b/>
        </w:rPr>
        <w:t>ADDITIONAL RESOURCES</w:t>
      </w:r>
    </w:p>
    <w:p w:rsidR="00D20B62" w:rsidRPr="006D20EE" w:rsidRDefault="00D20B62" w:rsidP="00D20B62">
      <w:pPr>
        <w:jc w:val="both"/>
        <w:rPr>
          <w:rFonts w:ascii="Josefin Sans" w:eastAsia="Josefin Sans" w:hAnsi="Josefin Sans" w:cs="Josefin Sans"/>
          <w:bCs/>
        </w:rPr>
      </w:pPr>
      <w:r>
        <w:rPr>
          <w:rFonts w:ascii="Josefin Sans" w:eastAsia="Josefin Sans" w:hAnsi="Josefin Sans" w:cs="Josefin Sans"/>
          <w:bCs/>
        </w:rPr>
        <w:t xml:space="preserve">C Examples, </w:t>
      </w:r>
      <w:r w:rsidRPr="00D20B62">
        <w:rPr>
          <w:rFonts w:ascii="Josefin Sans" w:eastAsia="Josefin Sans" w:hAnsi="Josefin Sans" w:cs="Josefin Sans"/>
          <w:bCs/>
        </w:rPr>
        <w:t>C Library Function</w:t>
      </w:r>
    </w:p>
    <w:p w:rsidR="006D20EE" w:rsidRDefault="006D20EE" w:rsidP="00704048">
      <w:pPr>
        <w:jc w:val="both"/>
        <w:rPr>
          <w:rFonts w:ascii="Josefin Sans" w:eastAsia="Josefin Sans" w:hAnsi="Josefin Sans" w:cs="Josefin Sans"/>
          <w:b/>
        </w:rPr>
      </w:pPr>
    </w:p>
    <w:p w:rsidR="00D20B62" w:rsidRDefault="00D20B62" w:rsidP="00704048">
      <w:pPr>
        <w:jc w:val="both"/>
        <w:rPr>
          <w:rFonts w:ascii="Josefin Sans" w:eastAsia="Josefin Sans" w:hAnsi="Josefin Sans" w:cs="Josefin Sans"/>
          <w:b/>
        </w:rPr>
      </w:pPr>
      <w:r>
        <w:rPr>
          <w:rFonts w:ascii="Josefin Sans" w:eastAsia="Josefin Sans" w:hAnsi="Josefin Sans" w:cs="Josefin Sans"/>
          <w:b/>
        </w:rPr>
        <w:t>Top Perks:</w:t>
      </w:r>
    </w:p>
    <w:p w:rsidR="00D20B62" w:rsidRDefault="00D20B62" w:rsidP="00704048">
      <w:pPr>
        <w:jc w:val="both"/>
        <w:rPr>
          <w:rFonts w:ascii="Josefin Sans" w:eastAsia="Josefin Sans" w:hAnsi="Josefin Sans" w:cs="Josefin Sans"/>
          <w:bCs/>
        </w:rPr>
      </w:pPr>
      <w:r>
        <w:rPr>
          <w:rFonts w:ascii="Josefin Sans" w:eastAsia="Josefin Sans" w:hAnsi="Josefin Sans" w:cs="Josefin Sans"/>
          <w:bCs/>
        </w:rPr>
        <w:t>1. Global Certifications and more rewards</w:t>
      </w:r>
    </w:p>
    <w:p w:rsidR="00D20B62" w:rsidRDefault="00D20B62" w:rsidP="00704048">
      <w:pPr>
        <w:jc w:val="both"/>
        <w:rPr>
          <w:rFonts w:ascii="Josefin Sans" w:eastAsia="Josefin Sans" w:hAnsi="Josefin Sans" w:cs="Josefin Sans"/>
          <w:bCs/>
        </w:rPr>
      </w:pPr>
      <w:r>
        <w:rPr>
          <w:rFonts w:ascii="Josefin Sans" w:eastAsia="Josefin Sans" w:hAnsi="Josefin Sans" w:cs="Josefin Sans"/>
          <w:bCs/>
        </w:rPr>
        <w:t>2. Learning the basic of Programming</w:t>
      </w:r>
    </w:p>
    <w:p w:rsidR="00D20B62" w:rsidRDefault="00D20B62" w:rsidP="00704048">
      <w:pPr>
        <w:jc w:val="both"/>
        <w:rPr>
          <w:rFonts w:ascii="Josefin Sans" w:eastAsia="Josefin Sans" w:hAnsi="Josefin Sans" w:cs="Josefin Sans"/>
          <w:bCs/>
        </w:rPr>
      </w:pPr>
      <w:r>
        <w:rPr>
          <w:rFonts w:ascii="Josefin Sans" w:eastAsia="Josefin Sans" w:hAnsi="Josefin Sans" w:cs="Josefin Sans"/>
          <w:bCs/>
        </w:rPr>
        <w:t>3. Learn from top professional instructors</w:t>
      </w:r>
    </w:p>
    <w:p w:rsidR="00D20B62" w:rsidRDefault="00D20B62" w:rsidP="00704048">
      <w:pPr>
        <w:jc w:val="both"/>
        <w:rPr>
          <w:rFonts w:ascii="Josefin Sans" w:eastAsia="Josefin Sans" w:hAnsi="Josefin Sans" w:cs="Josefin Sans"/>
          <w:bCs/>
        </w:rPr>
      </w:pPr>
      <w:r>
        <w:rPr>
          <w:rFonts w:ascii="Josefin Sans" w:eastAsia="Josefin Sans" w:hAnsi="Josefin Sans" w:cs="Josefin Sans"/>
          <w:bCs/>
        </w:rPr>
        <w:t>4. Working on real life projects</w:t>
      </w:r>
    </w:p>
    <w:p w:rsidR="00395405" w:rsidRDefault="00395405" w:rsidP="00704048">
      <w:pPr>
        <w:jc w:val="both"/>
        <w:rPr>
          <w:rFonts w:ascii="Josefin Sans" w:eastAsia="Josefin Sans" w:hAnsi="Josefin Sans" w:cs="Josefin Sans"/>
          <w:bCs/>
        </w:rPr>
      </w:pPr>
    </w:p>
    <w:p w:rsidR="00395405" w:rsidRPr="00395405" w:rsidRDefault="00395405" w:rsidP="00704048">
      <w:pPr>
        <w:jc w:val="both"/>
        <w:rPr>
          <w:rFonts w:ascii="Josefin Sans" w:eastAsia="Josefin Sans" w:hAnsi="Josefin Sans" w:cs="Josefin Sans"/>
          <w:b/>
        </w:rPr>
      </w:pPr>
      <w:r>
        <w:rPr>
          <w:rFonts w:ascii="Josefin Sans" w:eastAsia="Josefin Sans" w:hAnsi="Josefin Sans" w:cs="Josefin Sans"/>
          <w:b/>
        </w:rPr>
        <w:t>Price –</w:t>
      </w:r>
      <w:r w:rsidR="009A34F0">
        <w:rPr>
          <w:rFonts w:ascii="Josefin Sans" w:eastAsia="Josefin Sans" w:hAnsi="Josefin Sans" w:cs="Josefin Sans"/>
          <w:b/>
        </w:rPr>
        <w:t xml:space="preserve"> 3</w:t>
      </w:r>
      <w:r>
        <w:rPr>
          <w:rFonts w:ascii="Josefin Sans" w:eastAsia="Josefin Sans" w:hAnsi="Josefin Sans" w:cs="Josefin Sans"/>
          <w:b/>
        </w:rPr>
        <w:t>00</w:t>
      </w:r>
      <w:r w:rsidR="00B34AC3">
        <w:rPr>
          <w:rFonts w:ascii="Josefin Sans" w:eastAsia="Josefin Sans" w:hAnsi="Josefin Sans" w:cs="Josefin Sans"/>
          <w:b/>
        </w:rPr>
        <w:t>/-</w:t>
      </w:r>
      <w:r>
        <w:rPr>
          <w:rFonts w:ascii="Josefin Sans" w:eastAsia="Josefin Sans" w:hAnsi="Josefin Sans" w:cs="Josefin Sans"/>
          <w:b/>
        </w:rPr>
        <w:t xml:space="preserve"> per student</w:t>
      </w:r>
      <w:r w:rsidR="00EF4763">
        <w:rPr>
          <w:rFonts w:ascii="Josefin Sans" w:eastAsia="Josefin Sans" w:hAnsi="Josefin Sans" w:cs="Josefin Sans"/>
          <w:b/>
        </w:rPr>
        <w:t xml:space="preserve"> per month</w:t>
      </w:r>
    </w:p>
    <w:p w:rsidR="00D20B62" w:rsidRDefault="00D20B62" w:rsidP="00704048">
      <w:pPr>
        <w:jc w:val="both"/>
        <w:rPr>
          <w:rFonts w:ascii="Josefin Sans" w:eastAsia="Josefin Sans" w:hAnsi="Josefin Sans" w:cs="Josefin Sans"/>
          <w:b/>
        </w:rPr>
      </w:pPr>
    </w:p>
    <w:p w:rsidR="00DE232C" w:rsidRDefault="00DE232C" w:rsidP="00704048">
      <w:pPr>
        <w:jc w:val="both"/>
        <w:rPr>
          <w:rFonts w:ascii="Josefin Sans" w:eastAsia="Josefin Sans" w:hAnsi="Josefin Sans" w:cs="Josefin Sans"/>
          <w:b/>
        </w:rPr>
      </w:pPr>
    </w:p>
    <w:p w:rsidR="006D20EE" w:rsidRDefault="00D20B62" w:rsidP="00704048">
      <w:pPr>
        <w:jc w:val="both"/>
        <w:rPr>
          <w:rFonts w:ascii="Josefin Sans" w:eastAsia="Josefin Sans" w:hAnsi="Josefin Sans" w:cs="Josefin Sans"/>
          <w:b/>
        </w:rPr>
      </w:pPr>
      <w:r>
        <w:rPr>
          <w:rFonts w:ascii="Josefin Sans" w:eastAsia="Josefin Sans" w:hAnsi="Josefin Sans" w:cs="Josefin Sans"/>
          <w:b/>
        </w:rPr>
        <w:t xml:space="preserve">For </w:t>
      </w:r>
      <w:r w:rsidR="006D20EE">
        <w:rPr>
          <w:rFonts w:ascii="Josefin Sans" w:eastAsia="Josefin Sans" w:hAnsi="Josefin Sans" w:cs="Josefin Sans"/>
          <w:b/>
        </w:rPr>
        <w:t>Class X</w:t>
      </w:r>
    </w:p>
    <w:p w:rsidR="00DE232C" w:rsidRPr="00D20B62" w:rsidRDefault="00222669" w:rsidP="00DE232C">
      <w:pPr>
        <w:jc w:val="both"/>
        <w:rPr>
          <w:rFonts w:ascii="Josefin Sans" w:eastAsia="Josefin Sans" w:hAnsi="Josefin Sans" w:cs="Josefin Sans"/>
          <w:b/>
          <w:u w:val="single"/>
        </w:rPr>
      </w:pPr>
      <w:r>
        <w:rPr>
          <w:rFonts w:ascii="Josefin Sans" w:eastAsia="Josefin Sans" w:hAnsi="Josefin Sans" w:cs="Josefin Sans"/>
          <w:b/>
          <w:u w:val="single"/>
        </w:rPr>
        <w:t>Extra Class</w:t>
      </w:r>
    </w:p>
    <w:p w:rsidR="00DE232C" w:rsidRDefault="00DE232C" w:rsidP="00DE232C">
      <w:pPr>
        <w:jc w:val="both"/>
        <w:rPr>
          <w:rFonts w:ascii="Josefin Sans" w:eastAsia="Josefin Sans" w:hAnsi="Josefin Sans" w:cs="Josefin Sans"/>
          <w:bCs/>
        </w:rPr>
      </w:pPr>
      <w:r>
        <w:rPr>
          <w:rFonts w:ascii="Josefin Sans" w:eastAsia="Josefin Sans" w:hAnsi="Josefin Sans" w:cs="Josefin Sans"/>
          <w:bCs/>
        </w:rPr>
        <w:t xml:space="preserve">Subject Name </w:t>
      </w:r>
      <w:r>
        <w:rPr>
          <w:rFonts w:ascii="Josefin Sans" w:eastAsia="Josefin Sans" w:hAnsi="Josefin Sans" w:cs="Josefin Sans"/>
          <w:bCs/>
        </w:rPr>
        <w:t>–</w:t>
      </w:r>
      <w:r>
        <w:rPr>
          <w:rFonts w:ascii="Josefin Sans" w:eastAsia="Josefin Sans" w:hAnsi="Josefin Sans" w:cs="Josefin Sans"/>
          <w:bCs/>
        </w:rPr>
        <w:t xml:space="preserve"> </w:t>
      </w:r>
      <w:r>
        <w:rPr>
          <w:rFonts w:ascii="Josefin Sans" w:eastAsia="Josefin Sans" w:hAnsi="Josefin Sans" w:cs="Josefin Sans"/>
          <w:bCs/>
        </w:rPr>
        <w:t>Dive deep into Java Programming Language</w:t>
      </w:r>
    </w:p>
    <w:p w:rsidR="00427EB2" w:rsidRDefault="00427EB2" w:rsidP="00DE232C">
      <w:pPr>
        <w:jc w:val="both"/>
        <w:rPr>
          <w:rFonts w:ascii="Josefin Sans" w:eastAsia="Josefin Sans" w:hAnsi="Josefin Sans" w:cs="Josefin Sans"/>
          <w:bCs/>
        </w:rPr>
      </w:pPr>
    </w:p>
    <w:p w:rsidR="00427EB2" w:rsidRDefault="00427EB2" w:rsidP="00427EB2">
      <w:pPr>
        <w:jc w:val="both"/>
        <w:rPr>
          <w:rFonts w:ascii="Josefin Sans" w:eastAsia="Josefin Sans" w:hAnsi="Josefin Sans" w:cs="Josefin Sans"/>
          <w:bCs/>
        </w:rPr>
      </w:pPr>
      <w:r w:rsidRPr="00427EB2">
        <w:rPr>
          <w:rFonts w:ascii="Josefin Sans" w:eastAsia="Josefin Sans" w:hAnsi="Josefin Sans" w:cs="Josefin Sans"/>
          <w:bCs/>
        </w:rPr>
        <w:t>Why Java</w:t>
      </w:r>
      <w:r>
        <w:rPr>
          <w:rFonts w:ascii="Josefin Sans" w:eastAsia="Josefin Sans" w:hAnsi="Josefin Sans" w:cs="Josefin Sans"/>
          <w:bCs/>
        </w:rPr>
        <w:t xml:space="preserve">? – </w:t>
      </w:r>
      <w:r w:rsidRPr="00427EB2">
        <w:rPr>
          <w:rFonts w:ascii="Josefin Sans" w:eastAsia="Josefin Sans" w:hAnsi="Josefin Sans" w:cs="Josefin Sans"/>
          <w:bCs/>
        </w:rPr>
        <w:t>Java is a popular general-purpose programming language and computing platform. It is fast, reliable, and secure. According to Oracle, the company that owns Java, Java runs on 3 billion devices worldwide.</w:t>
      </w:r>
      <w:r>
        <w:rPr>
          <w:rFonts w:ascii="Josefin Sans" w:eastAsia="Josefin Sans" w:hAnsi="Josefin Sans" w:cs="Josefin Sans"/>
          <w:bCs/>
        </w:rPr>
        <w:t xml:space="preserve"> </w:t>
      </w:r>
      <w:r w:rsidRPr="00427EB2">
        <w:rPr>
          <w:rFonts w:ascii="Josefin Sans" w:eastAsia="Josefin Sans" w:hAnsi="Josefin Sans" w:cs="Josefin Sans"/>
          <w:bCs/>
        </w:rPr>
        <w:t>Considering the number of Java developers, devices running Java, and companies adapting it, it's safe to say that Java will be around for many years to come.</w:t>
      </w:r>
    </w:p>
    <w:p w:rsidR="00427EB2" w:rsidRDefault="00427EB2" w:rsidP="00DE232C">
      <w:pPr>
        <w:jc w:val="both"/>
        <w:rPr>
          <w:rFonts w:ascii="Josefin Sans" w:eastAsia="Josefin Sans" w:hAnsi="Josefin Sans" w:cs="Josefin Sans"/>
          <w:bCs/>
        </w:rPr>
      </w:pPr>
    </w:p>
    <w:p w:rsidR="00427EB2" w:rsidRDefault="00427EB2" w:rsidP="00DE232C">
      <w:pPr>
        <w:jc w:val="both"/>
        <w:rPr>
          <w:rFonts w:ascii="Josefin Sans" w:eastAsia="Josefin Sans" w:hAnsi="Josefin Sans" w:cs="Josefin Sans"/>
          <w:bCs/>
        </w:rPr>
      </w:pPr>
      <w:r>
        <w:rPr>
          <w:rFonts w:ascii="Josefin Sans" w:eastAsia="Josefin Sans" w:hAnsi="Josefin Sans" w:cs="Josefin Sans"/>
          <w:bCs/>
        </w:rPr>
        <w:t>Topics in Java –</w:t>
      </w:r>
    </w:p>
    <w:p w:rsidR="00222669" w:rsidRPr="00222669" w:rsidRDefault="00222669" w:rsidP="00222669">
      <w:pPr>
        <w:jc w:val="both"/>
        <w:rPr>
          <w:rFonts w:ascii="Josefin Sans" w:eastAsia="Josefin Sans" w:hAnsi="Josefin Sans" w:cs="Josefin Sans"/>
          <w:b/>
        </w:rPr>
      </w:pPr>
      <w:r w:rsidRPr="00222669">
        <w:rPr>
          <w:rFonts w:ascii="Josefin Sans" w:eastAsia="Josefin Sans" w:hAnsi="Josefin Sans" w:cs="Josefin Sans"/>
          <w:b/>
        </w:rPr>
        <w:t>Learn the Basics</w:t>
      </w:r>
    </w:p>
    <w:p w:rsidR="00222669" w:rsidRPr="00222669" w:rsidRDefault="00222669" w:rsidP="00222669">
      <w:pPr>
        <w:jc w:val="both"/>
        <w:rPr>
          <w:rFonts w:ascii="Josefin Sans" w:eastAsia="Josefin Sans" w:hAnsi="Josefin Sans" w:cs="Josefin Sans"/>
          <w:bCs/>
        </w:rPr>
      </w:pPr>
      <w:r>
        <w:rPr>
          <w:rFonts w:ascii="Josefin Sans" w:eastAsia="Josefin Sans" w:hAnsi="Josefin Sans" w:cs="Josefin Sans"/>
          <w:bCs/>
        </w:rPr>
        <w:t xml:space="preserve">Hello, World, </w:t>
      </w:r>
      <w:r w:rsidRPr="00222669">
        <w:rPr>
          <w:rFonts w:ascii="Josefin Sans" w:eastAsia="Josefin Sans" w:hAnsi="Josefin Sans" w:cs="Josefin Sans"/>
          <w:bCs/>
        </w:rPr>
        <w:t>Variables and Types</w:t>
      </w:r>
      <w:r>
        <w:rPr>
          <w:rFonts w:ascii="Josefin Sans" w:eastAsia="Josefin Sans" w:hAnsi="Josefin Sans" w:cs="Josefin Sans"/>
          <w:bCs/>
        </w:rPr>
        <w:t xml:space="preserve">, </w:t>
      </w:r>
      <w:r w:rsidRPr="00222669">
        <w:rPr>
          <w:rFonts w:ascii="Josefin Sans" w:eastAsia="Josefin Sans" w:hAnsi="Josefin Sans" w:cs="Josefin Sans"/>
          <w:bCs/>
        </w:rPr>
        <w:t>Conditionals</w:t>
      </w:r>
      <w:r>
        <w:rPr>
          <w:rFonts w:ascii="Josefin Sans" w:eastAsia="Josefin Sans" w:hAnsi="Josefin Sans" w:cs="Josefin Sans"/>
          <w:bCs/>
        </w:rPr>
        <w:t xml:space="preserve">, </w:t>
      </w:r>
      <w:r w:rsidRPr="00222669">
        <w:rPr>
          <w:rFonts w:ascii="Josefin Sans" w:eastAsia="Josefin Sans" w:hAnsi="Josefin Sans" w:cs="Josefin Sans"/>
          <w:bCs/>
        </w:rPr>
        <w:t>Arrays</w:t>
      </w:r>
      <w:r>
        <w:rPr>
          <w:rFonts w:ascii="Josefin Sans" w:eastAsia="Josefin Sans" w:hAnsi="Josefin Sans" w:cs="Josefin Sans"/>
          <w:bCs/>
        </w:rPr>
        <w:t xml:space="preserve">, </w:t>
      </w:r>
      <w:r w:rsidRPr="00222669">
        <w:rPr>
          <w:rFonts w:ascii="Josefin Sans" w:eastAsia="Josefin Sans" w:hAnsi="Josefin Sans" w:cs="Josefin Sans"/>
          <w:bCs/>
        </w:rPr>
        <w:t>Loops</w:t>
      </w:r>
      <w:r>
        <w:rPr>
          <w:rFonts w:ascii="Josefin Sans" w:eastAsia="Josefin Sans" w:hAnsi="Josefin Sans" w:cs="Josefin Sans"/>
          <w:bCs/>
        </w:rPr>
        <w:t xml:space="preserve">, </w:t>
      </w:r>
      <w:r w:rsidRPr="00222669">
        <w:rPr>
          <w:rFonts w:ascii="Josefin Sans" w:eastAsia="Josefin Sans" w:hAnsi="Josefin Sans" w:cs="Josefin Sans"/>
          <w:bCs/>
        </w:rPr>
        <w:t>Functions</w:t>
      </w:r>
      <w:r>
        <w:rPr>
          <w:rFonts w:ascii="Josefin Sans" w:eastAsia="Josefin Sans" w:hAnsi="Josefin Sans" w:cs="Josefin Sans"/>
          <w:bCs/>
        </w:rPr>
        <w:t xml:space="preserve">, </w:t>
      </w:r>
      <w:r w:rsidRPr="00222669">
        <w:rPr>
          <w:rFonts w:ascii="Josefin Sans" w:eastAsia="Josefin Sans" w:hAnsi="Josefin Sans" w:cs="Josefin Sans"/>
          <w:bCs/>
        </w:rPr>
        <w:t>Objects</w:t>
      </w:r>
      <w:r>
        <w:rPr>
          <w:rFonts w:ascii="Josefin Sans" w:eastAsia="Josefin Sans" w:hAnsi="Josefin Sans" w:cs="Josefin Sans"/>
          <w:bCs/>
        </w:rPr>
        <w:t xml:space="preserve">, </w:t>
      </w:r>
      <w:r w:rsidRPr="00222669">
        <w:rPr>
          <w:rFonts w:ascii="Josefin Sans" w:eastAsia="Josefin Sans" w:hAnsi="Josefin Sans" w:cs="Josefin Sans"/>
          <w:bCs/>
        </w:rPr>
        <w:t>Compiling and Running with Arguments</w:t>
      </w:r>
    </w:p>
    <w:p w:rsidR="00222669" w:rsidRPr="00222669" w:rsidRDefault="00222669" w:rsidP="00222669">
      <w:pPr>
        <w:jc w:val="both"/>
        <w:rPr>
          <w:rFonts w:ascii="Josefin Sans" w:eastAsia="Josefin Sans" w:hAnsi="Josefin Sans" w:cs="Josefin Sans"/>
          <w:b/>
        </w:rPr>
      </w:pPr>
      <w:r w:rsidRPr="00222669">
        <w:rPr>
          <w:rFonts w:ascii="Josefin Sans" w:eastAsia="Josefin Sans" w:hAnsi="Josefin Sans" w:cs="Josefin Sans"/>
          <w:b/>
        </w:rPr>
        <w:t>Adva</w:t>
      </w:r>
      <w:r w:rsidRPr="00222669">
        <w:rPr>
          <w:rFonts w:ascii="Josefin Sans" w:eastAsia="Josefin Sans" w:hAnsi="Josefin Sans" w:cs="Josefin Sans"/>
          <w:b/>
        </w:rPr>
        <w:t>nced Topics</w:t>
      </w:r>
    </w:p>
    <w:p w:rsidR="00427EB2" w:rsidRDefault="00222669" w:rsidP="00222669">
      <w:pPr>
        <w:jc w:val="both"/>
        <w:rPr>
          <w:rFonts w:ascii="Josefin Sans" w:eastAsia="Josefin Sans" w:hAnsi="Josefin Sans" w:cs="Josefin Sans"/>
          <w:bCs/>
        </w:rPr>
      </w:pPr>
      <w:r w:rsidRPr="00222669">
        <w:rPr>
          <w:rFonts w:ascii="Josefin Sans" w:eastAsia="Josefin Sans" w:hAnsi="Josefin Sans" w:cs="Josefin Sans"/>
          <w:bCs/>
        </w:rPr>
        <w:t>Inheritance</w:t>
      </w:r>
      <w:r>
        <w:rPr>
          <w:rFonts w:ascii="Josefin Sans" w:eastAsia="Josefin Sans" w:hAnsi="Josefin Sans" w:cs="Josefin Sans"/>
          <w:bCs/>
        </w:rPr>
        <w:t xml:space="preserve">, </w:t>
      </w:r>
      <w:r w:rsidRPr="00222669">
        <w:rPr>
          <w:rFonts w:ascii="Josefin Sans" w:eastAsia="Josefin Sans" w:hAnsi="Josefin Sans" w:cs="Josefin Sans"/>
          <w:bCs/>
        </w:rPr>
        <w:t>Try and Catch</w:t>
      </w:r>
      <w:r>
        <w:rPr>
          <w:rFonts w:ascii="Josefin Sans" w:eastAsia="Josefin Sans" w:hAnsi="Josefin Sans" w:cs="Josefin Sans"/>
          <w:bCs/>
        </w:rPr>
        <w:t xml:space="preserve">, </w:t>
      </w:r>
      <w:r w:rsidRPr="00222669">
        <w:rPr>
          <w:rFonts w:ascii="Josefin Sans" w:eastAsia="Josefin Sans" w:hAnsi="Josefin Sans" w:cs="Josefin Sans"/>
          <w:bCs/>
        </w:rPr>
        <w:t>Abstract Classes</w:t>
      </w:r>
      <w:r>
        <w:rPr>
          <w:rFonts w:ascii="Josefin Sans" w:eastAsia="Josefin Sans" w:hAnsi="Josefin Sans" w:cs="Josefin Sans"/>
          <w:bCs/>
        </w:rPr>
        <w:t xml:space="preserve">, </w:t>
      </w:r>
      <w:r w:rsidRPr="00222669">
        <w:rPr>
          <w:rFonts w:ascii="Josefin Sans" w:eastAsia="Josefin Sans" w:hAnsi="Josefin Sans" w:cs="Josefin Sans"/>
          <w:bCs/>
        </w:rPr>
        <w:t>Interfaces</w:t>
      </w:r>
      <w:r>
        <w:rPr>
          <w:rFonts w:ascii="Josefin Sans" w:eastAsia="Josefin Sans" w:hAnsi="Josefin Sans" w:cs="Josefin Sans"/>
          <w:bCs/>
        </w:rPr>
        <w:t xml:space="preserve">, </w:t>
      </w:r>
      <w:r w:rsidRPr="00222669">
        <w:rPr>
          <w:rFonts w:ascii="Josefin Sans" w:eastAsia="Josefin Sans" w:hAnsi="Josefin Sans" w:cs="Josefin Sans"/>
          <w:bCs/>
        </w:rPr>
        <w:t>Using Generics</w:t>
      </w:r>
      <w:r>
        <w:rPr>
          <w:rFonts w:ascii="Josefin Sans" w:eastAsia="Josefin Sans" w:hAnsi="Josefin Sans" w:cs="Josefin Sans"/>
          <w:bCs/>
        </w:rPr>
        <w:t xml:space="preserve">, </w:t>
      </w:r>
      <w:r w:rsidRPr="00222669">
        <w:rPr>
          <w:rFonts w:ascii="Josefin Sans" w:eastAsia="Josefin Sans" w:hAnsi="Josefin Sans" w:cs="Josefin Sans"/>
          <w:bCs/>
        </w:rPr>
        <w:t>Collections</w:t>
      </w:r>
      <w:r>
        <w:rPr>
          <w:rFonts w:ascii="Josefin Sans" w:eastAsia="Josefin Sans" w:hAnsi="Josefin Sans" w:cs="Josefin Sans"/>
          <w:bCs/>
        </w:rPr>
        <w:t xml:space="preserve">, </w:t>
      </w:r>
      <w:r w:rsidRPr="00222669">
        <w:rPr>
          <w:rFonts w:ascii="Josefin Sans" w:eastAsia="Josefin Sans" w:hAnsi="Josefin Sans" w:cs="Josefin Sans"/>
          <w:bCs/>
        </w:rPr>
        <w:t xml:space="preserve">Wrappers and </w:t>
      </w:r>
      <w:proofErr w:type="spellStart"/>
      <w:r w:rsidRPr="00222669">
        <w:rPr>
          <w:rFonts w:ascii="Josefin Sans" w:eastAsia="Josefin Sans" w:hAnsi="Josefin Sans" w:cs="Josefin Sans"/>
          <w:bCs/>
        </w:rPr>
        <w:t>Autoboxing</w:t>
      </w:r>
      <w:proofErr w:type="spellEnd"/>
      <w:r>
        <w:rPr>
          <w:rFonts w:ascii="Josefin Sans" w:eastAsia="Josefin Sans" w:hAnsi="Josefin Sans" w:cs="Josefin Sans"/>
          <w:bCs/>
        </w:rPr>
        <w:t xml:space="preserve">, </w:t>
      </w:r>
      <w:r w:rsidRPr="00222669">
        <w:rPr>
          <w:rFonts w:ascii="Josefin Sans" w:eastAsia="Josefin Sans" w:hAnsi="Josefin Sans" w:cs="Josefin Sans"/>
          <w:bCs/>
        </w:rPr>
        <w:t>Exceptions</w:t>
      </w:r>
      <w:r>
        <w:rPr>
          <w:rFonts w:ascii="Josefin Sans" w:eastAsia="Josefin Sans" w:hAnsi="Josefin Sans" w:cs="Josefin Sans"/>
          <w:bCs/>
        </w:rPr>
        <w:t xml:space="preserve">, </w:t>
      </w:r>
      <w:r w:rsidRPr="00222669">
        <w:rPr>
          <w:rFonts w:ascii="Josefin Sans" w:eastAsia="Josefin Sans" w:hAnsi="Josefin Sans" w:cs="Josefin Sans"/>
          <w:bCs/>
        </w:rPr>
        <w:t>Generic Types</w:t>
      </w:r>
      <w:r>
        <w:rPr>
          <w:rFonts w:ascii="Josefin Sans" w:eastAsia="Josefin Sans" w:hAnsi="Josefin Sans" w:cs="Josefin Sans"/>
          <w:bCs/>
        </w:rPr>
        <w:t xml:space="preserve">, </w:t>
      </w:r>
      <w:r w:rsidRPr="00222669">
        <w:rPr>
          <w:rFonts w:ascii="Josefin Sans" w:eastAsia="Josefin Sans" w:hAnsi="Josefin Sans" w:cs="Josefin Sans"/>
          <w:bCs/>
        </w:rPr>
        <w:t>IO Streams</w:t>
      </w:r>
    </w:p>
    <w:p w:rsidR="00222669" w:rsidRDefault="00222669" w:rsidP="00222669">
      <w:pPr>
        <w:jc w:val="both"/>
        <w:rPr>
          <w:rFonts w:ascii="Josefin Sans" w:eastAsia="Josefin Sans" w:hAnsi="Josefin Sans" w:cs="Josefin Sans"/>
          <w:bCs/>
        </w:rPr>
      </w:pPr>
    </w:p>
    <w:p w:rsidR="00222669" w:rsidRDefault="00222669" w:rsidP="00222669">
      <w:pPr>
        <w:jc w:val="both"/>
        <w:rPr>
          <w:rFonts w:ascii="Josefin Sans" w:eastAsia="Josefin Sans" w:hAnsi="Josefin Sans" w:cs="Josefin Sans"/>
          <w:b/>
        </w:rPr>
      </w:pPr>
      <w:r>
        <w:rPr>
          <w:rFonts w:ascii="Josefin Sans" w:eastAsia="Josefin Sans" w:hAnsi="Josefin Sans" w:cs="Josefin Sans"/>
          <w:b/>
        </w:rPr>
        <w:t>Top Perks:</w:t>
      </w:r>
    </w:p>
    <w:p w:rsidR="00222669" w:rsidRDefault="00222669" w:rsidP="00222669">
      <w:pPr>
        <w:jc w:val="both"/>
        <w:rPr>
          <w:rFonts w:ascii="Josefin Sans" w:eastAsia="Josefin Sans" w:hAnsi="Josefin Sans" w:cs="Josefin Sans"/>
          <w:bCs/>
        </w:rPr>
      </w:pPr>
      <w:r>
        <w:rPr>
          <w:rFonts w:ascii="Josefin Sans" w:eastAsia="Josefin Sans" w:hAnsi="Josefin Sans" w:cs="Josefin Sans"/>
          <w:bCs/>
        </w:rPr>
        <w:t>1. Global Certifications and more rewards</w:t>
      </w:r>
    </w:p>
    <w:p w:rsidR="00222669" w:rsidRDefault="00222669" w:rsidP="00222669">
      <w:pPr>
        <w:jc w:val="both"/>
        <w:rPr>
          <w:rFonts w:ascii="Josefin Sans" w:eastAsia="Josefin Sans" w:hAnsi="Josefin Sans" w:cs="Josefin Sans"/>
          <w:bCs/>
        </w:rPr>
      </w:pPr>
      <w:r>
        <w:rPr>
          <w:rFonts w:ascii="Josefin Sans" w:eastAsia="Josefin Sans" w:hAnsi="Josefin Sans" w:cs="Josefin Sans"/>
          <w:bCs/>
        </w:rPr>
        <w:t>2. Learning the basic of Programming</w:t>
      </w:r>
    </w:p>
    <w:p w:rsidR="00222669" w:rsidRDefault="00222669" w:rsidP="00222669">
      <w:pPr>
        <w:jc w:val="both"/>
        <w:rPr>
          <w:rFonts w:ascii="Josefin Sans" w:eastAsia="Josefin Sans" w:hAnsi="Josefin Sans" w:cs="Josefin Sans"/>
          <w:bCs/>
        </w:rPr>
      </w:pPr>
      <w:r>
        <w:rPr>
          <w:rFonts w:ascii="Josefin Sans" w:eastAsia="Josefin Sans" w:hAnsi="Josefin Sans" w:cs="Josefin Sans"/>
          <w:bCs/>
        </w:rPr>
        <w:t>3. Learn from top professional instructors</w:t>
      </w:r>
    </w:p>
    <w:p w:rsidR="00222669" w:rsidRDefault="00222669" w:rsidP="00222669">
      <w:pPr>
        <w:jc w:val="both"/>
        <w:rPr>
          <w:rFonts w:ascii="Josefin Sans" w:eastAsia="Josefin Sans" w:hAnsi="Josefin Sans" w:cs="Josefin Sans"/>
          <w:bCs/>
        </w:rPr>
      </w:pPr>
      <w:r>
        <w:rPr>
          <w:rFonts w:ascii="Josefin Sans" w:eastAsia="Josefin Sans" w:hAnsi="Josefin Sans" w:cs="Josefin Sans"/>
          <w:bCs/>
        </w:rPr>
        <w:t>4. Working on real life projects</w:t>
      </w:r>
    </w:p>
    <w:p w:rsidR="00222669" w:rsidRDefault="00222669" w:rsidP="00222669">
      <w:pPr>
        <w:jc w:val="both"/>
        <w:rPr>
          <w:rFonts w:ascii="Josefin Sans" w:eastAsia="Josefin Sans" w:hAnsi="Josefin Sans" w:cs="Josefin Sans"/>
          <w:bCs/>
        </w:rPr>
      </w:pPr>
    </w:p>
    <w:p w:rsidR="00222669" w:rsidRPr="00427EB2" w:rsidRDefault="00222669" w:rsidP="00222669">
      <w:pPr>
        <w:jc w:val="both"/>
        <w:rPr>
          <w:rFonts w:ascii="Josefin Sans" w:eastAsia="Josefin Sans" w:hAnsi="Josefin Sans" w:cs="Josefin Sans"/>
          <w:bCs/>
        </w:rPr>
      </w:pPr>
      <w:r>
        <w:rPr>
          <w:rFonts w:ascii="Josefin Sans" w:eastAsia="Josefin Sans" w:hAnsi="Josefin Sans" w:cs="Josefin Sans"/>
          <w:b/>
        </w:rPr>
        <w:t>Price –</w:t>
      </w:r>
      <w:r>
        <w:rPr>
          <w:rFonts w:ascii="Josefin Sans" w:eastAsia="Josefin Sans" w:hAnsi="Josefin Sans" w:cs="Josefin Sans"/>
          <w:b/>
        </w:rPr>
        <w:t xml:space="preserve"> 3</w:t>
      </w:r>
      <w:r>
        <w:rPr>
          <w:rFonts w:ascii="Josefin Sans" w:eastAsia="Josefin Sans" w:hAnsi="Josefin Sans" w:cs="Josefin Sans"/>
          <w:b/>
        </w:rPr>
        <w:t>00/- per student per month</w:t>
      </w:r>
    </w:p>
    <w:p w:rsidR="006D20EE" w:rsidRDefault="006D20EE" w:rsidP="00704048">
      <w:pPr>
        <w:jc w:val="both"/>
        <w:rPr>
          <w:rFonts w:ascii="Josefin Sans" w:eastAsia="Josefin Sans" w:hAnsi="Josefin Sans" w:cs="Josefin Sans"/>
          <w:b/>
        </w:rPr>
      </w:pPr>
    </w:p>
    <w:p w:rsidR="006D20EE" w:rsidRDefault="00D20B62" w:rsidP="00704048">
      <w:pPr>
        <w:jc w:val="both"/>
        <w:rPr>
          <w:rFonts w:ascii="Josefin Sans" w:eastAsia="Josefin Sans" w:hAnsi="Josefin Sans" w:cs="Josefin Sans"/>
          <w:b/>
        </w:rPr>
      </w:pPr>
      <w:r>
        <w:rPr>
          <w:rFonts w:ascii="Josefin Sans" w:eastAsia="Josefin Sans" w:hAnsi="Josefin Sans" w:cs="Josefin Sans"/>
          <w:b/>
        </w:rPr>
        <w:t xml:space="preserve">For </w:t>
      </w:r>
      <w:r w:rsidR="006D20EE">
        <w:rPr>
          <w:rFonts w:ascii="Josefin Sans" w:eastAsia="Josefin Sans" w:hAnsi="Josefin Sans" w:cs="Josefin Sans"/>
          <w:b/>
        </w:rPr>
        <w:t>Class XI</w:t>
      </w:r>
    </w:p>
    <w:p w:rsidR="00222669" w:rsidRPr="00222669" w:rsidRDefault="00222669" w:rsidP="00704048">
      <w:pPr>
        <w:jc w:val="both"/>
        <w:rPr>
          <w:rFonts w:ascii="Josefin Sans" w:eastAsia="Josefin Sans" w:hAnsi="Josefin Sans" w:cs="Josefin Sans"/>
          <w:b/>
          <w:u w:val="single"/>
        </w:rPr>
      </w:pPr>
      <w:r w:rsidRPr="00222669">
        <w:rPr>
          <w:rFonts w:ascii="Josefin Sans" w:eastAsia="Josefin Sans" w:hAnsi="Josefin Sans" w:cs="Josefin Sans"/>
          <w:b/>
          <w:u w:val="single"/>
        </w:rPr>
        <w:t>Extra Class</w:t>
      </w:r>
    </w:p>
    <w:p w:rsidR="00222669" w:rsidRDefault="00222669" w:rsidP="00704048">
      <w:pPr>
        <w:jc w:val="both"/>
        <w:rPr>
          <w:rFonts w:ascii="Josefin Sans" w:eastAsia="Josefin Sans" w:hAnsi="Josefin Sans" w:cs="Josefin Sans"/>
          <w:bCs/>
        </w:rPr>
      </w:pPr>
      <w:r>
        <w:rPr>
          <w:rFonts w:ascii="Josefin Sans" w:eastAsia="Josefin Sans" w:hAnsi="Josefin Sans" w:cs="Josefin Sans"/>
          <w:bCs/>
        </w:rPr>
        <w:t xml:space="preserve">Subject Name </w:t>
      </w:r>
      <w:r w:rsidR="00984E21">
        <w:rPr>
          <w:rFonts w:ascii="Josefin Sans" w:eastAsia="Josefin Sans" w:hAnsi="Josefin Sans" w:cs="Josefin Sans"/>
          <w:bCs/>
        </w:rPr>
        <w:t>–</w:t>
      </w:r>
      <w:r>
        <w:rPr>
          <w:rFonts w:ascii="Josefin Sans" w:eastAsia="Josefin Sans" w:hAnsi="Josefin Sans" w:cs="Josefin Sans"/>
          <w:bCs/>
        </w:rPr>
        <w:t xml:space="preserve"> </w:t>
      </w:r>
      <w:r w:rsidR="00984E21">
        <w:rPr>
          <w:rFonts w:ascii="Josefin Sans" w:eastAsia="Josefin Sans" w:hAnsi="Josefin Sans" w:cs="Josefin Sans"/>
          <w:bCs/>
        </w:rPr>
        <w:t>Deep dive into C++ and its Programming</w:t>
      </w:r>
    </w:p>
    <w:p w:rsidR="00984E21" w:rsidRDefault="00984E21" w:rsidP="00704048">
      <w:pPr>
        <w:jc w:val="both"/>
        <w:rPr>
          <w:rFonts w:ascii="Josefin Sans" w:eastAsia="Josefin Sans" w:hAnsi="Josefin Sans" w:cs="Josefin Sans"/>
          <w:bCs/>
        </w:rPr>
      </w:pPr>
    </w:p>
    <w:p w:rsidR="00984E21" w:rsidRDefault="00984E21" w:rsidP="00984E21">
      <w:pPr>
        <w:jc w:val="both"/>
        <w:rPr>
          <w:rFonts w:ascii="Josefin Sans" w:eastAsia="Josefin Sans" w:hAnsi="Josefin Sans" w:cs="Josefin Sans"/>
          <w:bCs/>
        </w:rPr>
      </w:pPr>
      <w:r>
        <w:rPr>
          <w:rFonts w:ascii="Josefin Sans" w:eastAsia="Josefin Sans" w:hAnsi="Josefin Sans" w:cs="Josefin Sans"/>
          <w:bCs/>
        </w:rPr>
        <w:t xml:space="preserve">Why C++? – </w:t>
      </w:r>
      <w:r w:rsidRPr="00984E21">
        <w:rPr>
          <w:rFonts w:ascii="Josefin Sans" w:eastAsia="Josefin Sans" w:hAnsi="Josefin Sans" w:cs="Josefin Sans"/>
          <w:bCs/>
        </w:rPr>
        <w:t>Recommended by almost all universities for beginners, C++ takes a massive market in development of today’s modern systems.</w:t>
      </w:r>
      <w:r>
        <w:rPr>
          <w:rFonts w:ascii="Josefin Sans" w:eastAsia="Josefin Sans" w:hAnsi="Josefin Sans" w:cs="Josefin Sans"/>
          <w:bCs/>
        </w:rPr>
        <w:t xml:space="preserve"> </w:t>
      </w:r>
      <w:r w:rsidRPr="00984E21">
        <w:rPr>
          <w:rFonts w:ascii="Josefin Sans" w:eastAsia="Josefin Sans" w:hAnsi="Josefin Sans" w:cs="Josefin Sans"/>
          <w:bCs/>
        </w:rPr>
        <w:t>C++ ranks 4th in popularity according to 2016 IEEE spectrum Top Programming Language ranking. Learning C++ is a wise investment for all programmers.</w:t>
      </w:r>
    </w:p>
    <w:p w:rsidR="00984E21" w:rsidRDefault="00984E21" w:rsidP="00704048">
      <w:pPr>
        <w:jc w:val="both"/>
        <w:rPr>
          <w:rFonts w:ascii="Josefin Sans" w:eastAsia="Josefin Sans" w:hAnsi="Josefin Sans" w:cs="Josefin Sans"/>
          <w:bCs/>
        </w:rPr>
      </w:pPr>
    </w:p>
    <w:p w:rsidR="00984E21" w:rsidRDefault="00984E21" w:rsidP="00704048">
      <w:pPr>
        <w:jc w:val="both"/>
        <w:rPr>
          <w:rFonts w:ascii="Josefin Sans" w:eastAsia="Josefin Sans" w:hAnsi="Josefin Sans" w:cs="Josefin Sans"/>
          <w:bCs/>
        </w:rPr>
      </w:pPr>
      <w:r>
        <w:rPr>
          <w:rFonts w:ascii="Josefin Sans" w:eastAsia="Josefin Sans" w:hAnsi="Josefin Sans" w:cs="Josefin Sans"/>
          <w:bCs/>
        </w:rPr>
        <w:t>Topics in C++ -</w:t>
      </w:r>
    </w:p>
    <w:p w:rsidR="00984E21" w:rsidRPr="00984E21" w:rsidRDefault="00984E21" w:rsidP="00984E21">
      <w:pPr>
        <w:jc w:val="both"/>
        <w:rPr>
          <w:rFonts w:ascii="Josefin Sans" w:eastAsia="Josefin Sans" w:hAnsi="Josefin Sans" w:cs="Josefin Sans"/>
          <w:b/>
        </w:rPr>
      </w:pPr>
      <w:r w:rsidRPr="00984E21">
        <w:rPr>
          <w:rFonts w:ascii="Josefin Sans" w:eastAsia="Josefin Sans" w:hAnsi="Josefin Sans" w:cs="Josefin Sans"/>
          <w:b/>
        </w:rPr>
        <w:t>FLOW CONTROL</w:t>
      </w:r>
    </w:p>
    <w:p w:rsidR="00984E21" w:rsidRPr="00984E21" w:rsidRDefault="00984E21" w:rsidP="00984E21">
      <w:pPr>
        <w:jc w:val="both"/>
        <w:rPr>
          <w:rFonts w:ascii="Josefin Sans" w:eastAsia="Josefin Sans" w:hAnsi="Josefin Sans" w:cs="Josefin Sans"/>
          <w:bCs/>
        </w:rPr>
      </w:pPr>
      <w:proofErr w:type="gramStart"/>
      <w:r w:rsidRPr="00984E21">
        <w:rPr>
          <w:rFonts w:ascii="Josefin Sans" w:eastAsia="Josefin Sans" w:hAnsi="Josefin Sans" w:cs="Josefin Sans"/>
          <w:bCs/>
        </w:rPr>
        <w:t>if</w:t>
      </w:r>
      <w:proofErr w:type="gramEnd"/>
      <w:r w:rsidRPr="00984E21">
        <w:rPr>
          <w:rFonts w:ascii="Josefin Sans" w:eastAsia="Josefin Sans" w:hAnsi="Josefin Sans" w:cs="Josefin Sans"/>
          <w:bCs/>
        </w:rPr>
        <w:t>...else Statement</w:t>
      </w:r>
      <w:r>
        <w:rPr>
          <w:rFonts w:ascii="Josefin Sans" w:eastAsia="Josefin Sans" w:hAnsi="Josefin Sans" w:cs="Josefin Sans"/>
          <w:bCs/>
        </w:rPr>
        <w:t xml:space="preserve">, </w:t>
      </w:r>
      <w:r w:rsidRPr="00984E21">
        <w:rPr>
          <w:rFonts w:ascii="Josefin Sans" w:eastAsia="Josefin Sans" w:hAnsi="Josefin Sans" w:cs="Josefin Sans"/>
          <w:bCs/>
        </w:rPr>
        <w:t>for Loop</w:t>
      </w:r>
      <w:r>
        <w:rPr>
          <w:rFonts w:ascii="Josefin Sans" w:eastAsia="Josefin Sans" w:hAnsi="Josefin Sans" w:cs="Josefin Sans"/>
          <w:bCs/>
        </w:rPr>
        <w:t xml:space="preserve">, </w:t>
      </w:r>
      <w:r w:rsidRPr="00984E21">
        <w:rPr>
          <w:rFonts w:ascii="Josefin Sans" w:eastAsia="Josefin Sans" w:hAnsi="Josefin Sans" w:cs="Josefin Sans"/>
          <w:bCs/>
        </w:rPr>
        <w:t>do...while Loop</w:t>
      </w:r>
      <w:r>
        <w:rPr>
          <w:rFonts w:ascii="Josefin Sans" w:eastAsia="Josefin Sans" w:hAnsi="Josefin Sans" w:cs="Josefin Sans"/>
          <w:bCs/>
        </w:rPr>
        <w:t xml:space="preserve">, </w:t>
      </w:r>
      <w:r w:rsidRPr="00984E21">
        <w:rPr>
          <w:rFonts w:ascii="Josefin Sans" w:eastAsia="Josefin Sans" w:hAnsi="Josefin Sans" w:cs="Josefin Sans"/>
          <w:bCs/>
        </w:rPr>
        <w:t>break &amp; continue</w:t>
      </w:r>
      <w:r>
        <w:rPr>
          <w:rFonts w:ascii="Josefin Sans" w:eastAsia="Josefin Sans" w:hAnsi="Josefin Sans" w:cs="Josefin Sans"/>
          <w:bCs/>
        </w:rPr>
        <w:t xml:space="preserve">, </w:t>
      </w:r>
      <w:r w:rsidRPr="00984E21">
        <w:rPr>
          <w:rFonts w:ascii="Josefin Sans" w:eastAsia="Josefin Sans" w:hAnsi="Josefin Sans" w:cs="Josefin Sans"/>
          <w:bCs/>
        </w:rPr>
        <w:t>switch Statement</w:t>
      </w:r>
      <w:r>
        <w:rPr>
          <w:rFonts w:ascii="Josefin Sans" w:eastAsia="Josefin Sans" w:hAnsi="Josefin Sans" w:cs="Josefin Sans"/>
          <w:bCs/>
        </w:rPr>
        <w:t xml:space="preserve">, </w:t>
      </w:r>
      <w:proofErr w:type="spellStart"/>
      <w:r w:rsidRPr="00984E21">
        <w:rPr>
          <w:rFonts w:ascii="Josefin Sans" w:eastAsia="Josefin Sans" w:hAnsi="Josefin Sans" w:cs="Josefin Sans"/>
          <w:bCs/>
        </w:rPr>
        <w:t>goto</w:t>
      </w:r>
      <w:proofErr w:type="spellEnd"/>
      <w:r w:rsidRPr="00984E21">
        <w:rPr>
          <w:rFonts w:ascii="Josefin Sans" w:eastAsia="Josefin Sans" w:hAnsi="Josefin Sans" w:cs="Josefin Sans"/>
          <w:bCs/>
        </w:rPr>
        <w:t xml:space="preserve"> Statement</w:t>
      </w:r>
    </w:p>
    <w:p w:rsidR="00984E21" w:rsidRPr="00984E21" w:rsidRDefault="00984E21" w:rsidP="00984E21">
      <w:pPr>
        <w:jc w:val="both"/>
        <w:rPr>
          <w:rFonts w:ascii="Josefin Sans" w:eastAsia="Josefin Sans" w:hAnsi="Josefin Sans" w:cs="Josefin Sans"/>
          <w:b/>
        </w:rPr>
      </w:pPr>
      <w:r w:rsidRPr="00984E21">
        <w:rPr>
          <w:rFonts w:ascii="Josefin Sans" w:eastAsia="Josefin Sans" w:hAnsi="Josefin Sans" w:cs="Josefin Sans"/>
          <w:b/>
        </w:rPr>
        <w:t>FUNCTIONS</w:t>
      </w:r>
    </w:p>
    <w:p w:rsidR="00984E21" w:rsidRPr="00984E21" w:rsidRDefault="00984E21" w:rsidP="00984E21">
      <w:pPr>
        <w:jc w:val="both"/>
        <w:rPr>
          <w:rFonts w:ascii="Josefin Sans" w:eastAsia="Josefin Sans" w:hAnsi="Josefin Sans" w:cs="Josefin Sans"/>
          <w:bCs/>
        </w:rPr>
      </w:pPr>
      <w:r w:rsidRPr="00984E21">
        <w:rPr>
          <w:rFonts w:ascii="Josefin Sans" w:eastAsia="Josefin Sans" w:hAnsi="Josefin Sans" w:cs="Josefin Sans"/>
          <w:bCs/>
        </w:rPr>
        <w:t>C++ Functions</w:t>
      </w:r>
      <w:r>
        <w:rPr>
          <w:rFonts w:ascii="Josefin Sans" w:eastAsia="Josefin Sans" w:hAnsi="Josefin Sans" w:cs="Josefin Sans"/>
          <w:bCs/>
        </w:rPr>
        <w:t xml:space="preserve">, </w:t>
      </w:r>
      <w:r w:rsidRPr="00984E21">
        <w:rPr>
          <w:rFonts w:ascii="Josefin Sans" w:eastAsia="Josefin Sans" w:hAnsi="Josefin Sans" w:cs="Josefin Sans"/>
          <w:bCs/>
        </w:rPr>
        <w:t>Function Types</w:t>
      </w:r>
      <w:r>
        <w:rPr>
          <w:rFonts w:ascii="Josefin Sans" w:eastAsia="Josefin Sans" w:hAnsi="Josefin Sans" w:cs="Josefin Sans"/>
          <w:bCs/>
        </w:rPr>
        <w:t xml:space="preserve">, </w:t>
      </w:r>
      <w:r w:rsidRPr="00984E21">
        <w:rPr>
          <w:rFonts w:ascii="Josefin Sans" w:eastAsia="Josefin Sans" w:hAnsi="Josefin Sans" w:cs="Josefin Sans"/>
          <w:bCs/>
        </w:rPr>
        <w:t>Function Overloading</w:t>
      </w:r>
      <w:r>
        <w:rPr>
          <w:rFonts w:ascii="Josefin Sans" w:eastAsia="Josefin Sans" w:hAnsi="Josefin Sans" w:cs="Josefin Sans"/>
          <w:bCs/>
        </w:rPr>
        <w:t xml:space="preserve">, </w:t>
      </w:r>
      <w:r w:rsidRPr="00984E21">
        <w:rPr>
          <w:rFonts w:ascii="Josefin Sans" w:eastAsia="Josefin Sans" w:hAnsi="Josefin Sans" w:cs="Josefin Sans"/>
          <w:bCs/>
        </w:rPr>
        <w:t>Default Argument</w:t>
      </w:r>
      <w:r>
        <w:rPr>
          <w:rFonts w:ascii="Josefin Sans" w:eastAsia="Josefin Sans" w:hAnsi="Josefin Sans" w:cs="Josefin Sans"/>
          <w:bCs/>
        </w:rPr>
        <w:t xml:space="preserve">, </w:t>
      </w:r>
      <w:r w:rsidRPr="00984E21">
        <w:rPr>
          <w:rFonts w:ascii="Josefin Sans" w:eastAsia="Josefin Sans" w:hAnsi="Josefin Sans" w:cs="Josefin Sans"/>
          <w:bCs/>
        </w:rPr>
        <w:t>Storage Class</w:t>
      </w:r>
      <w:r>
        <w:rPr>
          <w:rFonts w:ascii="Josefin Sans" w:eastAsia="Josefin Sans" w:hAnsi="Josefin Sans" w:cs="Josefin Sans"/>
          <w:bCs/>
        </w:rPr>
        <w:t xml:space="preserve">, C++, </w:t>
      </w:r>
      <w:r w:rsidRPr="00984E21">
        <w:rPr>
          <w:rFonts w:ascii="Josefin Sans" w:eastAsia="Josefin Sans" w:hAnsi="Josefin Sans" w:cs="Josefin Sans"/>
          <w:bCs/>
        </w:rPr>
        <w:t>Recursion</w:t>
      </w:r>
    </w:p>
    <w:p w:rsidR="00984E21" w:rsidRPr="00984E21" w:rsidRDefault="00984E21" w:rsidP="00984E21">
      <w:pPr>
        <w:jc w:val="both"/>
        <w:rPr>
          <w:rFonts w:ascii="Josefin Sans" w:eastAsia="Josefin Sans" w:hAnsi="Josefin Sans" w:cs="Josefin Sans"/>
          <w:b/>
        </w:rPr>
      </w:pPr>
      <w:r w:rsidRPr="00984E21">
        <w:rPr>
          <w:rFonts w:ascii="Josefin Sans" w:eastAsia="Josefin Sans" w:hAnsi="Josefin Sans" w:cs="Josefin Sans"/>
          <w:b/>
        </w:rPr>
        <w:t>STRUCTURES</w:t>
      </w:r>
    </w:p>
    <w:p w:rsidR="00984E21" w:rsidRPr="00984E21" w:rsidRDefault="00984E21" w:rsidP="00984E21">
      <w:pPr>
        <w:jc w:val="both"/>
        <w:rPr>
          <w:rFonts w:ascii="Josefin Sans" w:eastAsia="Josefin Sans" w:hAnsi="Josefin Sans" w:cs="Josefin Sans"/>
          <w:bCs/>
        </w:rPr>
      </w:pPr>
      <w:r w:rsidRPr="00984E21">
        <w:rPr>
          <w:rFonts w:ascii="Josefin Sans" w:eastAsia="Josefin Sans" w:hAnsi="Josefin Sans" w:cs="Josefin Sans"/>
          <w:bCs/>
        </w:rPr>
        <w:t>Structure</w:t>
      </w:r>
      <w:r>
        <w:rPr>
          <w:rFonts w:ascii="Josefin Sans" w:eastAsia="Josefin Sans" w:hAnsi="Josefin Sans" w:cs="Josefin Sans"/>
          <w:bCs/>
        </w:rPr>
        <w:t xml:space="preserve">, </w:t>
      </w:r>
      <w:r w:rsidRPr="00984E21">
        <w:rPr>
          <w:rFonts w:ascii="Josefin Sans" w:eastAsia="Josefin Sans" w:hAnsi="Josefin Sans" w:cs="Josefin Sans"/>
          <w:bCs/>
        </w:rPr>
        <w:t>Structure and Function</w:t>
      </w:r>
      <w:r>
        <w:rPr>
          <w:rFonts w:ascii="Josefin Sans" w:eastAsia="Josefin Sans" w:hAnsi="Josefin Sans" w:cs="Josefin Sans"/>
          <w:bCs/>
        </w:rPr>
        <w:t xml:space="preserve">, </w:t>
      </w:r>
      <w:r w:rsidRPr="00984E21">
        <w:rPr>
          <w:rFonts w:ascii="Josefin Sans" w:eastAsia="Josefin Sans" w:hAnsi="Josefin Sans" w:cs="Josefin Sans"/>
          <w:bCs/>
        </w:rPr>
        <w:t>Pointers to Structure</w:t>
      </w:r>
      <w:r>
        <w:rPr>
          <w:rFonts w:ascii="Josefin Sans" w:eastAsia="Josefin Sans" w:hAnsi="Josefin Sans" w:cs="Josefin Sans"/>
          <w:bCs/>
        </w:rPr>
        <w:t xml:space="preserve">, </w:t>
      </w:r>
      <w:r w:rsidRPr="00984E21">
        <w:rPr>
          <w:rFonts w:ascii="Josefin Sans" w:eastAsia="Josefin Sans" w:hAnsi="Josefin Sans" w:cs="Josefin Sans"/>
          <w:bCs/>
        </w:rPr>
        <w:t>Enumeration</w:t>
      </w:r>
    </w:p>
    <w:p w:rsidR="00984E21" w:rsidRPr="00984E21" w:rsidRDefault="00984E21" w:rsidP="00984E21">
      <w:pPr>
        <w:jc w:val="both"/>
        <w:rPr>
          <w:rFonts w:ascii="Josefin Sans" w:eastAsia="Josefin Sans" w:hAnsi="Josefin Sans" w:cs="Josefin Sans"/>
          <w:b/>
        </w:rPr>
      </w:pPr>
      <w:r w:rsidRPr="00984E21">
        <w:rPr>
          <w:rFonts w:ascii="Josefin Sans" w:eastAsia="Josefin Sans" w:hAnsi="Josefin Sans" w:cs="Josefin Sans"/>
          <w:b/>
        </w:rPr>
        <w:t>ARRAYS &amp; STRING</w:t>
      </w:r>
    </w:p>
    <w:p w:rsidR="00984E21" w:rsidRPr="00984E21" w:rsidRDefault="00984E21" w:rsidP="00984E21">
      <w:pPr>
        <w:jc w:val="both"/>
        <w:rPr>
          <w:rFonts w:ascii="Josefin Sans" w:eastAsia="Josefin Sans" w:hAnsi="Josefin Sans" w:cs="Josefin Sans"/>
          <w:bCs/>
        </w:rPr>
      </w:pPr>
      <w:r w:rsidRPr="00984E21">
        <w:rPr>
          <w:rFonts w:ascii="Josefin Sans" w:eastAsia="Josefin Sans" w:hAnsi="Josefin Sans" w:cs="Josefin Sans"/>
          <w:bCs/>
        </w:rPr>
        <w:t>C++ Arrays</w:t>
      </w:r>
      <w:r>
        <w:rPr>
          <w:rFonts w:ascii="Josefin Sans" w:eastAsia="Josefin Sans" w:hAnsi="Josefin Sans" w:cs="Josefin Sans"/>
          <w:bCs/>
        </w:rPr>
        <w:t xml:space="preserve">, </w:t>
      </w:r>
      <w:r w:rsidRPr="00984E21">
        <w:rPr>
          <w:rFonts w:ascii="Josefin Sans" w:eastAsia="Josefin Sans" w:hAnsi="Josefin Sans" w:cs="Josefin Sans"/>
          <w:bCs/>
        </w:rPr>
        <w:t>Multidimensional Arrays</w:t>
      </w:r>
      <w:r>
        <w:rPr>
          <w:rFonts w:ascii="Josefin Sans" w:eastAsia="Josefin Sans" w:hAnsi="Josefin Sans" w:cs="Josefin Sans"/>
          <w:bCs/>
        </w:rPr>
        <w:t xml:space="preserve">, </w:t>
      </w:r>
      <w:r w:rsidRPr="00984E21">
        <w:rPr>
          <w:rFonts w:ascii="Josefin Sans" w:eastAsia="Josefin Sans" w:hAnsi="Josefin Sans" w:cs="Josefin Sans"/>
          <w:bCs/>
        </w:rPr>
        <w:t>Function and Array</w:t>
      </w:r>
      <w:r>
        <w:rPr>
          <w:rFonts w:ascii="Josefin Sans" w:eastAsia="Josefin Sans" w:hAnsi="Josefin Sans" w:cs="Josefin Sans"/>
          <w:bCs/>
        </w:rPr>
        <w:t xml:space="preserve">, </w:t>
      </w:r>
      <w:r w:rsidRPr="00984E21">
        <w:rPr>
          <w:rFonts w:ascii="Josefin Sans" w:eastAsia="Josefin Sans" w:hAnsi="Josefin Sans" w:cs="Josefin Sans"/>
          <w:bCs/>
        </w:rPr>
        <w:t>C++ String</w:t>
      </w:r>
    </w:p>
    <w:p w:rsidR="00984E21" w:rsidRPr="00984E21" w:rsidRDefault="00984E21" w:rsidP="00984E21">
      <w:pPr>
        <w:jc w:val="both"/>
        <w:rPr>
          <w:rFonts w:ascii="Josefin Sans" w:eastAsia="Josefin Sans" w:hAnsi="Josefin Sans" w:cs="Josefin Sans"/>
          <w:b/>
        </w:rPr>
      </w:pPr>
      <w:r w:rsidRPr="00984E21">
        <w:rPr>
          <w:rFonts w:ascii="Josefin Sans" w:eastAsia="Josefin Sans" w:hAnsi="Josefin Sans" w:cs="Josefin Sans"/>
          <w:b/>
        </w:rPr>
        <w:t>OBJECT &amp; CLASS</w:t>
      </w:r>
    </w:p>
    <w:p w:rsidR="00984E21" w:rsidRPr="00984E21" w:rsidRDefault="00984E21" w:rsidP="00984E21">
      <w:pPr>
        <w:jc w:val="both"/>
        <w:rPr>
          <w:rFonts w:ascii="Josefin Sans" w:eastAsia="Josefin Sans" w:hAnsi="Josefin Sans" w:cs="Josefin Sans"/>
          <w:bCs/>
        </w:rPr>
      </w:pPr>
      <w:r w:rsidRPr="00984E21">
        <w:rPr>
          <w:rFonts w:ascii="Josefin Sans" w:eastAsia="Josefin Sans" w:hAnsi="Josefin Sans" w:cs="Josefin Sans"/>
          <w:bCs/>
        </w:rPr>
        <w:t>Objects and Class</w:t>
      </w:r>
      <w:r>
        <w:rPr>
          <w:rFonts w:ascii="Josefin Sans" w:eastAsia="Josefin Sans" w:hAnsi="Josefin Sans" w:cs="Josefin Sans"/>
          <w:bCs/>
        </w:rPr>
        <w:t xml:space="preserve">, </w:t>
      </w:r>
      <w:r w:rsidRPr="00984E21">
        <w:rPr>
          <w:rFonts w:ascii="Josefin Sans" w:eastAsia="Josefin Sans" w:hAnsi="Josefin Sans" w:cs="Josefin Sans"/>
          <w:bCs/>
        </w:rPr>
        <w:t>C++ Constructors</w:t>
      </w:r>
      <w:r>
        <w:rPr>
          <w:rFonts w:ascii="Josefin Sans" w:eastAsia="Josefin Sans" w:hAnsi="Josefin Sans" w:cs="Josefin Sans"/>
          <w:bCs/>
        </w:rPr>
        <w:t xml:space="preserve">, </w:t>
      </w:r>
      <w:r w:rsidRPr="00984E21">
        <w:rPr>
          <w:rFonts w:ascii="Josefin Sans" w:eastAsia="Josefin Sans" w:hAnsi="Josefin Sans" w:cs="Josefin Sans"/>
          <w:bCs/>
        </w:rPr>
        <w:t>Objects &amp; Function</w:t>
      </w:r>
      <w:r>
        <w:rPr>
          <w:rFonts w:ascii="Josefin Sans" w:eastAsia="Josefin Sans" w:hAnsi="Josefin Sans" w:cs="Josefin Sans"/>
          <w:bCs/>
        </w:rPr>
        <w:t xml:space="preserve">, </w:t>
      </w:r>
      <w:r w:rsidRPr="00984E21">
        <w:rPr>
          <w:rFonts w:ascii="Josefin Sans" w:eastAsia="Josefin Sans" w:hAnsi="Josefin Sans" w:cs="Josefin Sans"/>
          <w:bCs/>
        </w:rPr>
        <w:t>Operator Overloading</w:t>
      </w:r>
    </w:p>
    <w:p w:rsidR="00984E21" w:rsidRPr="00984E21" w:rsidRDefault="00984E21" w:rsidP="00984E21">
      <w:pPr>
        <w:jc w:val="both"/>
        <w:rPr>
          <w:rFonts w:ascii="Josefin Sans" w:eastAsia="Josefin Sans" w:hAnsi="Josefin Sans" w:cs="Josefin Sans"/>
          <w:b/>
        </w:rPr>
      </w:pPr>
      <w:r w:rsidRPr="00984E21">
        <w:rPr>
          <w:rFonts w:ascii="Josefin Sans" w:eastAsia="Josefin Sans" w:hAnsi="Josefin Sans" w:cs="Josefin Sans"/>
          <w:b/>
        </w:rPr>
        <w:t>INHERITANCE</w:t>
      </w:r>
    </w:p>
    <w:p w:rsidR="00984E21" w:rsidRPr="00984E21" w:rsidRDefault="00984E21" w:rsidP="00984E21">
      <w:pPr>
        <w:jc w:val="both"/>
        <w:rPr>
          <w:rFonts w:ascii="Josefin Sans" w:eastAsia="Josefin Sans" w:hAnsi="Josefin Sans" w:cs="Josefin Sans"/>
          <w:bCs/>
        </w:rPr>
      </w:pPr>
      <w:r w:rsidRPr="00984E21">
        <w:rPr>
          <w:rFonts w:ascii="Josefin Sans" w:eastAsia="Josefin Sans" w:hAnsi="Josefin Sans" w:cs="Josefin Sans"/>
          <w:bCs/>
        </w:rPr>
        <w:lastRenderedPageBreak/>
        <w:t>C++ Inheritance</w:t>
      </w:r>
      <w:r>
        <w:rPr>
          <w:rFonts w:ascii="Josefin Sans" w:eastAsia="Josefin Sans" w:hAnsi="Josefin Sans" w:cs="Josefin Sans"/>
          <w:bCs/>
        </w:rPr>
        <w:t xml:space="preserve">, </w:t>
      </w:r>
      <w:r w:rsidRPr="00984E21">
        <w:rPr>
          <w:rFonts w:ascii="Josefin Sans" w:eastAsia="Josefin Sans" w:hAnsi="Josefin Sans" w:cs="Josefin Sans"/>
          <w:bCs/>
        </w:rPr>
        <w:t>Function Overriding</w:t>
      </w:r>
      <w:r>
        <w:rPr>
          <w:rFonts w:ascii="Josefin Sans" w:eastAsia="Josefin Sans" w:hAnsi="Josefin Sans" w:cs="Josefin Sans"/>
          <w:bCs/>
        </w:rPr>
        <w:t xml:space="preserve">, </w:t>
      </w:r>
      <w:r w:rsidRPr="00984E21">
        <w:rPr>
          <w:rFonts w:ascii="Josefin Sans" w:eastAsia="Josefin Sans" w:hAnsi="Josefin Sans" w:cs="Josefin Sans"/>
          <w:bCs/>
        </w:rPr>
        <w:t>Multilevel Inheritance</w:t>
      </w:r>
      <w:r>
        <w:rPr>
          <w:rFonts w:ascii="Josefin Sans" w:eastAsia="Josefin Sans" w:hAnsi="Josefin Sans" w:cs="Josefin Sans"/>
          <w:bCs/>
        </w:rPr>
        <w:t xml:space="preserve">, </w:t>
      </w:r>
      <w:r w:rsidRPr="00984E21">
        <w:rPr>
          <w:rFonts w:ascii="Josefin Sans" w:eastAsia="Josefin Sans" w:hAnsi="Josefin Sans" w:cs="Josefin Sans"/>
          <w:bCs/>
        </w:rPr>
        <w:t>Friend Function</w:t>
      </w:r>
      <w:r>
        <w:rPr>
          <w:rFonts w:ascii="Josefin Sans" w:eastAsia="Josefin Sans" w:hAnsi="Josefin Sans" w:cs="Josefin Sans"/>
          <w:bCs/>
        </w:rPr>
        <w:t xml:space="preserve">, </w:t>
      </w:r>
      <w:r w:rsidRPr="00984E21">
        <w:rPr>
          <w:rFonts w:ascii="Josefin Sans" w:eastAsia="Josefin Sans" w:hAnsi="Josefin Sans" w:cs="Josefin Sans"/>
          <w:bCs/>
        </w:rPr>
        <w:t>Virtual Function</w:t>
      </w:r>
      <w:r>
        <w:rPr>
          <w:rFonts w:ascii="Josefin Sans" w:eastAsia="Josefin Sans" w:hAnsi="Josefin Sans" w:cs="Josefin Sans"/>
          <w:bCs/>
        </w:rPr>
        <w:t xml:space="preserve">, </w:t>
      </w:r>
      <w:r w:rsidRPr="00984E21">
        <w:rPr>
          <w:rFonts w:ascii="Josefin Sans" w:eastAsia="Josefin Sans" w:hAnsi="Josefin Sans" w:cs="Josefin Sans"/>
          <w:bCs/>
        </w:rPr>
        <w:t>Templates</w:t>
      </w:r>
    </w:p>
    <w:p w:rsidR="00984E21" w:rsidRPr="00984E21" w:rsidRDefault="00984E21" w:rsidP="00984E21">
      <w:pPr>
        <w:jc w:val="both"/>
        <w:rPr>
          <w:rFonts w:ascii="Josefin Sans" w:eastAsia="Josefin Sans" w:hAnsi="Josefin Sans" w:cs="Josefin Sans"/>
          <w:b/>
        </w:rPr>
      </w:pPr>
      <w:r w:rsidRPr="00984E21">
        <w:rPr>
          <w:rFonts w:ascii="Josefin Sans" w:eastAsia="Josefin Sans" w:hAnsi="Josefin Sans" w:cs="Josefin Sans"/>
          <w:b/>
        </w:rPr>
        <w:t>POINTERS</w:t>
      </w:r>
    </w:p>
    <w:p w:rsidR="00984E21" w:rsidRDefault="00984E21" w:rsidP="00984E21">
      <w:pPr>
        <w:jc w:val="both"/>
        <w:rPr>
          <w:rFonts w:ascii="Josefin Sans" w:eastAsia="Josefin Sans" w:hAnsi="Josefin Sans" w:cs="Josefin Sans"/>
          <w:bCs/>
        </w:rPr>
      </w:pPr>
      <w:r>
        <w:rPr>
          <w:rFonts w:ascii="Josefin Sans" w:eastAsia="Josefin Sans" w:hAnsi="Josefin Sans" w:cs="Josefin Sans"/>
          <w:bCs/>
        </w:rPr>
        <w:t xml:space="preserve">C++ Pointer, </w:t>
      </w:r>
      <w:r w:rsidRPr="00984E21">
        <w:rPr>
          <w:rFonts w:ascii="Josefin Sans" w:eastAsia="Josefin Sans" w:hAnsi="Josefin Sans" w:cs="Josefin Sans"/>
          <w:bCs/>
        </w:rPr>
        <w:t>Pointers and Arrays Pointers and Functions Memory Management</w:t>
      </w:r>
    </w:p>
    <w:p w:rsidR="00E52931" w:rsidRDefault="00E52931" w:rsidP="00984E21">
      <w:pPr>
        <w:jc w:val="both"/>
        <w:rPr>
          <w:rFonts w:ascii="Josefin Sans" w:eastAsia="Josefin Sans" w:hAnsi="Josefin Sans" w:cs="Josefin Sans"/>
          <w:bCs/>
        </w:rPr>
      </w:pPr>
    </w:p>
    <w:p w:rsidR="00E52931" w:rsidRPr="00E52931" w:rsidRDefault="00E52931" w:rsidP="00984E21">
      <w:pPr>
        <w:jc w:val="both"/>
        <w:rPr>
          <w:rFonts w:ascii="Josefin Sans" w:eastAsia="Josefin Sans" w:hAnsi="Josefin Sans" w:cs="Josefin Sans"/>
          <w:b/>
        </w:rPr>
      </w:pPr>
      <w:r w:rsidRPr="00E52931">
        <w:rPr>
          <w:rFonts w:ascii="Josefin Sans" w:eastAsia="Josefin Sans" w:hAnsi="Josefin Sans" w:cs="Josefin Sans"/>
          <w:b/>
        </w:rPr>
        <w:t>Crash Course:</w:t>
      </w:r>
    </w:p>
    <w:p w:rsidR="00E52931" w:rsidRDefault="00E52931" w:rsidP="00984E21">
      <w:pPr>
        <w:jc w:val="both"/>
        <w:rPr>
          <w:rFonts w:ascii="Josefin Sans" w:eastAsia="Josefin Sans" w:hAnsi="Josefin Sans" w:cs="Josefin Sans"/>
          <w:bCs/>
        </w:rPr>
      </w:pPr>
      <w:r>
        <w:rPr>
          <w:rFonts w:ascii="Josefin Sans" w:eastAsia="Josefin Sans" w:hAnsi="Josefin Sans" w:cs="Josefin Sans"/>
        </w:rPr>
        <w:t xml:space="preserve">Intensive short duration courses on </w:t>
      </w:r>
      <w:r>
        <w:rPr>
          <w:rFonts w:ascii="Josefin Sans" w:eastAsia="Josefin Sans" w:hAnsi="Josefin Sans" w:cs="Josefin Sans"/>
        </w:rPr>
        <w:t xml:space="preserve">Web Development, </w:t>
      </w:r>
      <w:r>
        <w:rPr>
          <w:rFonts w:ascii="Josefin Sans" w:eastAsia="Josefin Sans" w:hAnsi="Josefin Sans" w:cs="Josefin Sans"/>
        </w:rPr>
        <w:t>Cloud</w:t>
      </w:r>
      <w:r>
        <w:rPr>
          <w:rFonts w:ascii="Josefin Sans" w:eastAsia="Josefin Sans" w:hAnsi="Josefin Sans" w:cs="Josefin Sans"/>
        </w:rPr>
        <w:t xml:space="preserve"> Computing, Ethical Hacking, Artificial Intelligence etc.</w:t>
      </w:r>
    </w:p>
    <w:p w:rsidR="00E52931" w:rsidRDefault="00E52931" w:rsidP="00984E21">
      <w:pPr>
        <w:jc w:val="both"/>
        <w:rPr>
          <w:rFonts w:ascii="Josefin Sans" w:eastAsia="Josefin Sans" w:hAnsi="Josefin Sans" w:cs="Josefin Sans"/>
          <w:bCs/>
        </w:rPr>
      </w:pPr>
    </w:p>
    <w:p w:rsidR="00E52931" w:rsidRDefault="00E52931" w:rsidP="00E52931">
      <w:pPr>
        <w:jc w:val="both"/>
        <w:rPr>
          <w:rFonts w:ascii="Josefin Sans" w:eastAsia="Josefin Sans" w:hAnsi="Josefin Sans" w:cs="Josefin Sans"/>
          <w:b/>
        </w:rPr>
      </w:pPr>
      <w:r>
        <w:rPr>
          <w:rFonts w:ascii="Josefin Sans" w:eastAsia="Josefin Sans" w:hAnsi="Josefin Sans" w:cs="Josefin Sans"/>
          <w:b/>
        </w:rPr>
        <w:t>Top Perks:</w:t>
      </w:r>
    </w:p>
    <w:p w:rsidR="00E52931" w:rsidRDefault="00E52931" w:rsidP="00E52931">
      <w:pPr>
        <w:jc w:val="both"/>
        <w:rPr>
          <w:rFonts w:ascii="Josefin Sans" w:eastAsia="Josefin Sans" w:hAnsi="Josefin Sans" w:cs="Josefin Sans"/>
          <w:bCs/>
        </w:rPr>
      </w:pPr>
      <w:r>
        <w:rPr>
          <w:rFonts w:ascii="Josefin Sans" w:eastAsia="Josefin Sans" w:hAnsi="Josefin Sans" w:cs="Josefin Sans"/>
          <w:bCs/>
        </w:rPr>
        <w:t>1. Global Certifications and more rewards</w:t>
      </w:r>
    </w:p>
    <w:p w:rsidR="00E52931" w:rsidRDefault="00E52931" w:rsidP="00E52931">
      <w:pPr>
        <w:jc w:val="both"/>
        <w:rPr>
          <w:rFonts w:ascii="Josefin Sans" w:eastAsia="Josefin Sans" w:hAnsi="Josefin Sans" w:cs="Josefin Sans"/>
          <w:bCs/>
        </w:rPr>
      </w:pPr>
      <w:r>
        <w:rPr>
          <w:rFonts w:ascii="Josefin Sans" w:eastAsia="Josefin Sans" w:hAnsi="Josefin Sans" w:cs="Josefin Sans"/>
          <w:bCs/>
        </w:rPr>
        <w:t>2. Learning the basic of Programming</w:t>
      </w:r>
    </w:p>
    <w:p w:rsidR="00E52931" w:rsidRDefault="00E52931" w:rsidP="00E52931">
      <w:pPr>
        <w:jc w:val="both"/>
        <w:rPr>
          <w:rFonts w:ascii="Josefin Sans" w:eastAsia="Josefin Sans" w:hAnsi="Josefin Sans" w:cs="Josefin Sans"/>
          <w:bCs/>
        </w:rPr>
      </w:pPr>
      <w:r>
        <w:rPr>
          <w:rFonts w:ascii="Josefin Sans" w:eastAsia="Josefin Sans" w:hAnsi="Josefin Sans" w:cs="Josefin Sans"/>
          <w:bCs/>
        </w:rPr>
        <w:t>3. Learn from top professional instructors</w:t>
      </w:r>
    </w:p>
    <w:p w:rsidR="00E52931" w:rsidRDefault="00E52931" w:rsidP="00E52931">
      <w:pPr>
        <w:jc w:val="both"/>
        <w:rPr>
          <w:rFonts w:ascii="Josefin Sans" w:eastAsia="Josefin Sans" w:hAnsi="Josefin Sans" w:cs="Josefin Sans"/>
          <w:bCs/>
        </w:rPr>
      </w:pPr>
      <w:r>
        <w:rPr>
          <w:rFonts w:ascii="Josefin Sans" w:eastAsia="Josefin Sans" w:hAnsi="Josefin Sans" w:cs="Josefin Sans"/>
          <w:bCs/>
        </w:rPr>
        <w:t>4. Working on real life projects</w:t>
      </w:r>
    </w:p>
    <w:p w:rsidR="00E52931" w:rsidRDefault="00E52931" w:rsidP="00E52931">
      <w:pPr>
        <w:jc w:val="both"/>
        <w:rPr>
          <w:rFonts w:ascii="Josefin Sans" w:eastAsia="Josefin Sans" w:hAnsi="Josefin Sans" w:cs="Josefin Sans"/>
          <w:bCs/>
        </w:rPr>
      </w:pPr>
      <w:r>
        <w:rPr>
          <w:rFonts w:ascii="Josefin Sans" w:eastAsia="Josefin Sans" w:hAnsi="Josefin Sans" w:cs="Josefin Sans"/>
          <w:bCs/>
        </w:rPr>
        <w:t>5. Learning about latest technologies from Crash Courses</w:t>
      </w:r>
    </w:p>
    <w:p w:rsidR="00E52931" w:rsidRDefault="00E52931" w:rsidP="00E52931">
      <w:pPr>
        <w:jc w:val="both"/>
        <w:rPr>
          <w:rFonts w:ascii="Josefin Sans" w:eastAsia="Josefin Sans" w:hAnsi="Josefin Sans" w:cs="Josefin Sans"/>
          <w:bCs/>
        </w:rPr>
      </w:pPr>
    </w:p>
    <w:p w:rsidR="00E52931" w:rsidRPr="00222669" w:rsidRDefault="00E52931" w:rsidP="00984E21">
      <w:pPr>
        <w:jc w:val="both"/>
        <w:rPr>
          <w:rFonts w:ascii="Josefin Sans" w:eastAsia="Josefin Sans" w:hAnsi="Josefin Sans" w:cs="Josefin Sans"/>
          <w:bCs/>
        </w:rPr>
      </w:pPr>
      <w:r>
        <w:rPr>
          <w:rFonts w:ascii="Josefin Sans" w:eastAsia="Josefin Sans" w:hAnsi="Josefin Sans" w:cs="Josefin Sans"/>
          <w:b/>
        </w:rPr>
        <w:t>Price –</w:t>
      </w:r>
      <w:r>
        <w:rPr>
          <w:rFonts w:ascii="Josefin Sans" w:eastAsia="Josefin Sans" w:hAnsi="Josefin Sans" w:cs="Josefin Sans"/>
          <w:b/>
        </w:rPr>
        <w:t xml:space="preserve"> 4</w:t>
      </w:r>
      <w:r>
        <w:rPr>
          <w:rFonts w:ascii="Josefin Sans" w:eastAsia="Josefin Sans" w:hAnsi="Josefin Sans" w:cs="Josefin Sans"/>
          <w:b/>
        </w:rPr>
        <w:t>00/- per student per month</w:t>
      </w:r>
    </w:p>
    <w:p w:rsidR="006D20EE" w:rsidRDefault="006D20EE" w:rsidP="00704048">
      <w:pPr>
        <w:jc w:val="both"/>
        <w:rPr>
          <w:rFonts w:ascii="Josefin Sans" w:eastAsia="Josefin Sans" w:hAnsi="Josefin Sans" w:cs="Josefin Sans"/>
          <w:b/>
        </w:rPr>
      </w:pPr>
    </w:p>
    <w:p w:rsidR="006D20EE" w:rsidRDefault="00D20B62" w:rsidP="00704048">
      <w:pPr>
        <w:jc w:val="both"/>
        <w:rPr>
          <w:rFonts w:ascii="Josefin Sans" w:eastAsia="Josefin Sans" w:hAnsi="Josefin Sans" w:cs="Josefin Sans"/>
          <w:b/>
        </w:rPr>
      </w:pPr>
      <w:r>
        <w:rPr>
          <w:rFonts w:ascii="Josefin Sans" w:eastAsia="Josefin Sans" w:hAnsi="Josefin Sans" w:cs="Josefin Sans"/>
          <w:b/>
        </w:rPr>
        <w:t xml:space="preserve">For </w:t>
      </w:r>
      <w:r w:rsidR="006D20EE">
        <w:rPr>
          <w:rFonts w:ascii="Josefin Sans" w:eastAsia="Josefin Sans" w:hAnsi="Josefin Sans" w:cs="Josefin Sans"/>
          <w:b/>
        </w:rPr>
        <w:t>Class XII</w:t>
      </w:r>
    </w:p>
    <w:p w:rsidR="00984E21" w:rsidRDefault="00984E21" w:rsidP="00704048">
      <w:pPr>
        <w:jc w:val="both"/>
        <w:rPr>
          <w:rFonts w:ascii="Josefin Sans" w:eastAsia="Josefin Sans" w:hAnsi="Josefin Sans" w:cs="Josefin Sans"/>
          <w:b/>
          <w:u w:val="single"/>
        </w:rPr>
      </w:pPr>
      <w:r w:rsidRPr="00984E21">
        <w:rPr>
          <w:rFonts w:ascii="Josefin Sans" w:eastAsia="Josefin Sans" w:hAnsi="Josefin Sans" w:cs="Josefin Sans"/>
          <w:b/>
          <w:u w:val="single"/>
        </w:rPr>
        <w:t>Extra Class</w:t>
      </w:r>
    </w:p>
    <w:p w:rsidR="00984E21" w:rsidRDefault="00984E21" w:rsidP="00704048">
      <w:pPr>
        <w:jc w:val="both"/>
        <w:rPr>
          <w:rFonts w:ascii="Josefin Sans" w:eastAsia="Josefin Sans" w:hAnsi="Josefin Sans" w:cs="Josefin Sans"/>
          <w:bCs/>
        </w:rPr>
      </w:pPr>
      <w:r>
        <w:rPr>
          <w:rFonts w:ascii="Josefin Sans" w:eastAsia="Josefin Sans" w:hAnsi="Josefin Sans" w:cs="Josefin Sans"/>
          <w:bCs/>
        </w:rPr>
        <w:t>Subject Name – Python and its Necessity</w:t>
      </w:r>
    </w:p>
    <w:p w:rsidR="00984E21" w:rsidRDefault="00984E21" w:rsidP="00704048">
      <w:pPr>
        <w:jc w:val="both"/>
        <w:rPr>
          <w:rFonts w:ascii="Josefin Sans" w:eastAsia="Josefin Sans" w:hAnsi="Josefin Sans" w:cs="Josefin Sans"/>
          <w:bCs/>
        </w:rPr>
      </w:pPr>
    </w:p>
    <w:p w:rsidR="00984E21" w:rsidRDefault="00984E21" w:rsidP="00E52931">
      <w:pPr>
        <w:jc w:val="both"/>
        <w:rPr>
          <w:rFonts w:ascii="Josefin Sans" w:eastAsia="Josefin Sans" w:hAnsi="Josefin Sans" w:cs="Josefin Sans"/>
          <w:bCs/>
        </w:rPr>
      </w:pPr>
      <w:r>
        <w:rPr>
          <w:rFonts w:ascii="Josefin Sans" w:eastAsia="Josefin Sans" w:hAnsi="Josefin Sans" w:cs="Josefin Sans"/>
          <w:bCs/>
        </w:rPr>
        <w:t xml:space="preserve">Why Python? – </w:t>
      </w:r>
      <w:r w:rsidR="00E52931" w:rsidRPr="00E52931">
        <w:rPr>
          <w:rFonts w:ascii="Josefin Sans" w:eastAsia="Josefin Sans" w:hAnsi="Josefin Sans" w:cs="Josefin Sans"/>
          <w:bCs/>
        </w:rPr>
        <w:t>Python is a powerful high-level, object-oriented programming language created by Guido van Rossum.</w:t>
      </w:r>
      <w:r w:rsidR="00E52931">
        <w:rPr>
          <w:rFonts w:ascii="Josefin Sans" w:eastAsia="Josefin Sans" w:hAnsi="Josefin Sans" w:cs="Josefin Sans"/>
          <w:bCs/>
        </w:rPr>
        <w:t xml:space="preserve"> </w:t>
      </w:r>
      <w:r w:rsidR="00E52931" w:rsidRPr="00E52931">
        <w:rPr>
          <w:rFonts w:ascii="Josefin Sans" w:eastAsia="Josefin Sans" w:hAnsi="Josefin Sans" w:cs="Josefin Sans"/>
          <w:bCs/>
        </w:rPr>
        <w:t>It has simple easy-to-use syntax, making it the perfect language for someone trying to learn computer programming for the first time.</w:t>
      </w:r>
    </w:p>
    <w:p w:rsidR="00984E21" w:rsidRDefault="00984E21" w:rsidP="00704048">
      <w:pPr>
        <w:jc w:val="both"/>
        <w:rPr>
          <w:rFonts w:ascii="Josefin Sans" w:eastAsia="Josefin Sans" w:hAnsi="Josefin Sans" w:cs="Josefin Sans"/>
          <w:bCs/>
        </w:rPr>
      </w:pPr>
    </w:p>
    <w:p w:rsidR="00984E21" w:rsidRDefault="00E52931" w:rsidP="00704048">
      <w:pPr>
        <w:jc w:val="both"/>
        <w:rPr>
          <w:rFonts w:ascii="Josefin Sans" w:eastAsia="Josefin Sans" w:hAnsi="Josefin Sans" w:cs="Josefin Sans"/>
          <w:bCs/>
        </w:rPr>
      </w:pPr>
      <w:r>
        <w:rPr>
          <w:rFonts w:ascii="Josefin Sans" w:eastAsia="Josefin Sans" w:hAnsi="Josefin Sans" w:cs="Josefin Sans"/>
          <w:bCs/>
        </w:rPr>
        <w:t>Topics in Python –</w:t>
      </w:r>
    </w:p>
    <w:p w:rsidR="00E52931" w:rsidRPr="00E52931" w:rsidRDefault="00E52931" w:rsidP="00E52931">
      <w:pPr>
        <w:jc w:val="both"/>
        <w:rPr>
          <w:rFonts w:ascii="Josefin Sans" w:eastAsia="Josefin Sans" w:hAnsi="Josefin Sans" w:cs="Josefin Sans"/>
          <w:b/>
        </w:rPr>
      </w:pPr>
      <w:r w:rsidRPr="00E52931">
        <w:rPr>
          <w:rFonts w:ascii="Josefin Sans" w:eastAsia="Josefin Sans" w:hAnsi="Josefin Sans" w:cs="Josefin Sans"/>
          <w:b/>
        </w:rPr>
        <w:t>INTRODUCTION</w:t>
      </w:r>
    </w:p>
    <w:p w:rsidR="00E52931" w:rsidRPr="00E52931" w:rsidRDefault="00E52931" w:rsidP="00E52931">
      <w:pPr>
        <w:jc w:val="both"/>
        <w:rPr>
          <w:rFonts w:ascii="Josefin Sans" w:eastAsia="Josefin Sans" w:hAnsi="Josefin Sans" w:cs="Josefin Sans"/>
          <w:bCs/>
        </w:rPr>
      </w:pPr>
      <w:r w:rsidRPr="00E52931">
        <w:rPr>
          <w:rFonts w:ascii="Josefin Sans" w:eastAsia="Josefin Sans" w:hAnsi="Josefin Sans" w:cs="Josefin Sans"/>
          <w:bCs/>
        </w:rPr>
        <w:t>Keywords &amp; Identifier</w:t>
      </w:r>
      <w:r>
        <w:rPr>
          <w:rFonts w:ascii="Josefin Sans" w:eastAsia="Josefin Sans" w:hAnsi="Josefin Sans" w:cs="Josefin Sans"/>
          <w:bCs/>
        </w:rPr>
        <w:t xml:space="preserve">, </w:t>
      </w:r>
      <w:r w:rsidRPr="00E52931">
        <w:rPr>
          <w:rFonts w:ascii="Josefin Sans" w:eastAsia="Josefin Sans" w:hAnsi="Josefin Sans" w:cs="Josefin Sans"/>
          <w:bCs/>
        </w:rPr>
        <w:t>Statements &amp; Comments</w:t>
      </w:r>
      <w:r>
        <w:rPr>
          <w:rFonts w:ascii="Josefin Sans" w:eastAsia="Josefin Sans" w:hAnsi="Josefin Sans" w:cs="Josefin Sans"/>
          <w:bCs/>
        </w:rPr>
        <w:t xml:space="preserve">, </w:t>
      </w:r>
      <w:r w:rsidRPr="00E52931">
        <w:rPr>
          <w:rFonts w:ascii="Josefin Sans" w:eastAsia="Josefin Sans" w:hAnsi="Josefin Sans" w:cs="Josefin Sans"/>
          <w:bCs/>
        </w:rPr>
        <w:t>Python Datatypes</w:t>
      </w:r>
      <w:r>
        <w:rPr>
          <w:rFonts w:ascii="Josefin Sans" w:eastAsia="Josefin Sans" w:hAnsi="Josefin Sans" w:cs="Josefin Sans"/>
          <w:bCs/>
        </w:rPr>
        <w:t xml:space="preserve">, </w:t>
      </w:r>
      <w:r w:rsidRPr="00E52931">
        <w:rPr>
          <w:rFonts w:ascii="Josefin Sans" w:eastAsia="Josefin Sans" w:hAnsi="Josefin Sans" w:cs="Josefin Sans"/>
          <w:bCs/>
        </w:rPr>
        <w:t>Python I/O and Import</w:t>
      </w:r>
      <w:r>
        <w:rPr>
          <w:rFonts w:ascii="Josefin Sans" w:eastAsia="Josefin Sans" w:hAnsi="Josefin Sans" w:cs="Josefin Sans"/>
          <w:bCs/>
        </w:rPr>
        <w:t xml:space="preserve">, </w:t>
      </w:r>
      <w:r w:rsidRPr="00E52931">
        <w:rPr>
          <w:rFonts w:ascii="Josefin Sans" w:eastAsia="Josefin Sans" w:hAnsi="Josefin Sans" w:cs="Josefin Sans"/>
          <w:bCs/>
        </w:rPr>
        <w:t>Python Operators</w:t>
      </w:r>
      <w:r>
        <w:rPr>
          <w:rFonts w:ascii="Josefin Sans" w:eastAsia="Josefin Sans" w:hAnsi="Josefin Sans" w:cs="Josefin Sans"/>
          <w:bCs/>
        </w:rPr>
        <w:t xml:space="preserve">, </w:t>
      </w:r>
      <w:r w:rsidRPr="00E52931">
        <w:rPr>
          <w:rFonts w:ascii="Josefin Sans" w:eastAsia="Josefin Sans" w:hAnsi="Josefin Sans" w:cs="Josefin Sans"/>
          <w:bCs/>
        </w:rPr>
        <w:t>Operator Precedence</w:t>
      </w:r>
    </w:p>
    <w:p w:rsidR="00E52931" w:rsidRPr="00E52931" w:rsidRDefault="00E52931" w:rsidP="00E52931">
      <w:pPr>
        <w:jc w:val="both"/>
        <w:rPr>
          <w:rFonts w:ascii="Josefin Sans" w:eastAsia="Josefin Sans" w:hAnsi="Josefin Sans" w:cs="Josefin Sans"/>
          <w:b/>
        </w:rPr>
      </w:pPr>
      <w:r w:rsidRPr="00E52931">
        <w:rPr>
          <w:rFonts w:ascii="Josefin Sans" w:eastAsia="Josefin Sans" w:hAnsi="Josefin Sans" w:cs="Josefin Sans"/>
          <w:b/>
        </w:rPr>
        <w:t>FLOW CONTROL</w:t>
      </w:r>
    </w:p>
    <w:p w:rsidR="00E52931" w:rsidRPr="00E52931" w:rsidRDefault="00E52931" w:rsidP="00E52931">
      <w:pPr>
        <w:jc w:val="both"/>
        <w:rPr>
          <w:rFonts w:ascii="Josefin Sans" w:eastAsia="Josefin Sans" w:hAnsi="Josefin Sans" w:cs="Josefin Sans"/>
          <w:bCs/>
        </w:rPr>
      </w:pPr>
      <w:r w:rsidRPr="00E52931">
        <w:rPr>
          <w:rFonts w:ascii="Josefin Sans" w:eastAsia="Josefin Sans" w:hAnsi="Josefin Sans" w:cs="Josefin Sans"/>
          <w:bCs/>
        </w:rPr>
        <w:t>Python if...else</w:t>
      </w:r>
      <w:r>
        <w:rPr>
          <w:rFonts w:ascii="Josefin Sans" w:eastAsia="Josefin Sans" w:hAnsi="Josefin Sans" w:cs="Josefin Sans"/>
          <w:bCs/>
        </w:rPr>
        <w:t xml:space="preserve">, </w:t>
      </w:r>
      <w:r w:rsidRPr="00E52931">
        <w:rPr>
          <w:rFonts w:ascii="Josefin Sans" w:eastAsia="Josefin Sans" w:hAnsi="Josefin Sans" w:cs="Josefin Sans"/>
          <w:bCs/>
        </w:rPr>
        <w:t>Python for Loop</w:t>
      </w:r>
      <w:r>
        <w:rPr>
          <w:rFonts w:ascii="Josefin Sans" w:eastAsia="Josefin Sans" w:hAnsi="Josefin Sans" w:cs="Josefin Sans"/>
          <w:bCs/>
        </w:rPr>
        <w:t xml:space="preserve">, </w:t>
      </w:r>
      <w:r w:rsidRPr="00E52931">
        <w:rPr>
          <w:rFonts w:ascii="Josefin Sans" w:eastAsia="Josefin Sans" w:hAnsi="Josefin Sans" w:cs="Josefin Sans"/>
          <w:bCs/>
        </w:rPr>
        <w:t>while Loop</w:t>
      </w:r>
      <w:r>
        <w:rPr>
          <w:rFonts w:ascii="Josefin Sans" w:eastAsia="Josefin Sans" w:hAnsi="Josefin Sans" w:cs="Josefin Sans"/>
          <w:bCs/>
        </w:rPr>
        <w:t xml:space="preserve">, </w:t>
      </w:r>
      <w:r w:rsidRPr="00E52931">
        <w:rPr>
          <w:rFonts w:ascii="Josefin Sans" w:eastAsia="Josefin Sans" w:hAnsi="Josefin Sans" w:cs="Josefin Sans"/>
          <w:bCs/>
        </w:rPr>
        <w:t>break and continue</w:t>
      </w:r>
      <w:r>
        <w:rPr>
          <w:rFonts w:ascii="Josefin Sans" w:eastAsia="Josefin Sans" w:hAnsi="Josefin Sans" w:cs="Josefin Sans"/>
          <w:bCs/>
        </w:rPr>
        <w:t xml:space="preserve">, </w:t>
      </w:r>
      <w:r w:rsidRPr="00E52931">
        <w:rPr>
          <w:rFonts w:ascii="Josefin Sans" w:eastAsia="Josefin Sans" w:hAnsi="Josefin Sans" w:cs="Josefin Sans"/>
          <w:bCs/>
        </w:rPr>
        <w:t>Pass Statement</w:t>
      </w:r>
      <w:r>
        <w:rPr>
          <w:rFonts w:ascii="Josefin Sans" w:eastAsia="Josefin Sans" w:hAnsi="Josefin Sans" w:cs="Josefin Sans"/>
          <w:bCs/>
        </w:rPr>
        <w:t xml:space="preserve">, </w:t>
      </w:r>
      <w:r w:rsidRPr="00E52931">
        <w:rPr>
          <w:rFonts w:ascii="Josefin Sans" w:eastAsia="Josefin Sans" w:hAnsi="Josefin Sans" w:cs="Josefin Sans"/>
          <w:bCs/>
        </w:rPr>
        <w:t>Looping Technique</w:t>
      </w:r>
    </w:p>
    <w:p w:rsidR="00E52931" w:rsidRPr="00E52931" w:rsidRDefault="00E52931" w:rsidP="00E52931">
      <w:pPr>
        <w:jc w:val="both"/>
        <w:rPr>
          <w:rFonts w:ascii="Josefin Sans" w:eastAsia="Josefin Sans" w:hAnsi="Josefin Sans" w:cs="Josefin Sans"/>
          <w:b/>
        </w:rPr>
      </w:pPr>
      <w:r w:rsidRPr="00E52931">
        <w:rPr>
          <w:rFonts w:ascii="Josefin Sans" w:eastAsia="Josefin Sans" w:hAnsi="Josefin Sans" w:cs="Josefin Sans"/>
          <w:b/>
        </w:rPr>
        <w:t>FUNCTIONS</w:t>
      </w:r>
    </w:p>
    <w:p w:rsidR="00E52931" w:rsidRDefault="00E52931" w:rsidP="00E52931">
      <w:pPr>
        <w:jc w:val="both"/>
        <w:rPr>
          <w:rFonts w:ascii="Josefin Sans" w:eastAsia="Josefin Sans" w:hAnsi="Josefin Sans" w:cs="Josefin Sans"/>
          <w:bCs/>
        </w:rPr>
      </w:pPr>
      <w:r w:rsidRPr="00E52931">
        <w:rPr>
          <w:rFonts w:ascii="Josefin Sans" w:eastAsia="Josefin Sans" w:hAnsi="Josefin Sans" w:cs="Josefin Sans"/>
          <w:bCs/>
        </w:rPr>
        <w:t>Python Function</w:t>
      </w:r>
      <w:r>
        <w:rPr>
          <w:rFonts w:ascii="Josefin Sans" w:eastAsia="Josefin Sans" w:hAnsi="Josefin Sans" w:cs="Josefin Sans"/>
          <w:bCs/>
        </w:rPr>
        <w:t xml:space="preserve">, </w:t>
      </w:r>
      <w:r w:rsidRPr="00E52931">
        <w:rPr>
          <w:rFonts w:ascii="Josefin Sans" w:eastAsia="Josefin Sans" w:hAnsi="Josefin Sans" w:cs="Josefin Sans"/>
          <w:bCs/>
        </w:rPr>
        <w:t>Function Argument</w:t>
      </w:r>
      <w:r>
        <w:rPr>
          <w:rFonts w:ascii="Josefin Sans" w:eastAsia="Josefin Sans" w:hAnsi="Josefin Sans" w:cs="Josefin Sans"/>
          <w:bCs/>
        </w:rPr>
        <w:t xml:space="preserve">, </w:t>
      </w:r>
      <w:r w:rsidRPr="00E52931">
        <w:rPr>
          <w:rFonts w:ascii="Josefin Sans" w:eastAsia="Josefin Sans" w:hAnsi="Josefin Sans" w:cs="Josefin Sans"/>
          <w:bCs/>
        </w:rPr>
        <w:t>Python Recursion</w:t>
      </w:r>
      <w:r>
        <w:rPr>
          <w:rFonts w:ascii="Josefin Sans" w:eastAsia="Josefin Sans" w:hAnsi="Josefin Sans" w:cs="Josefin Sans"/>
          <w:bCs/>
        </w:rPr>
        <w:t xml:space="preserve">, </w:t>
      </w:r>
      <w:r w:rsidRPr="00E52931">
        <w:rPr>
          <w:rFonts w:ascii="Josefin Sans" w:eastAsia="Josefin Sans" w:hAnsi="Josefin Sans" w:cs="Josefin Sans"/>
          <w:bCs/>
        </w:rPr>
        <w:t>Anonymous Function</w:t>
      </w:r>
      <w:r>
        <w:rPr>
          <w:rFonts w:ascii="Josefin Sans" w:eastAsia="Josefin Sans" w:hAnsi="Josefin Sans" w:cs="Josefin Sans"/>
          <w:bCs/>
        </w:rPr>
        <w:t xml:space="preserve">, </w:t>
      </w:r>
      <w:r w:rsidRPr="00E52931">
        <w:rPr>
          <w:rFonts w:ascii="Josefin Sans" w:eastAsia="Josefin Sans" w:hAnsi="Josefin Sans" w:cs="Josefin Sans"/>
          <w:bCs/>
        </w:rPr>
        <w:t>Python Modules</w:t>
      </w:r>
      <w:r>
        <w:rPr>
          <w:rFonts w:ascii="Josefin Sans" w:eastAsia="Josefin Sans" w:hAnsi="Josefin Sans" w:cs="Josefin Sans"/>
          <w:bCs/>
        </w:rPr>
        <w:t xml:space="preserve">, </w:t>
      </w:r>
      <w:r w:rsidRPr="00E52931">
        <w:rPr>
          <w:rFonts w:ascii="Josefin Sans" w:eastAsia="Josefin Sans" w:hAnsi="Josefin Sans" w:cs="Josefin Sans"/>
          <w:bCs/>
        </w:rPr>
        <w:t>Python Package</w:t>
      </w:r>
    </w:p>
    <w:p w:rsidR="00E52931" w:rsidRDefault="00E52931" w:rsidP="00E52931">
      <w:pPr>
        <w:jc w:val="both"/>
        <w:rPr>
          <w:rFonts w:ascii="Josefin Sans" w:eastAsia="Josefin Sans" w:hAnsi="Josefin Sans" w:cs="Josefin Sans"/>
          <w:bCs/>
        </w:rPr>
      </w:pPr>
      <w:r w:rsidRPr="00E52931">
        <w:rPr>
          <w:rFonts w:ascii="Josefin Sans" w:eastAsia="Josefin Sans" w:hAnsi="Josefin Sans" w:cs="Josefin Sans"/>
          <w:b/>
        </w:rPr>
        <w:t>NATIVE DATATYPES</w:t>
      </w:r>
    </w:p>
    <w:p w:rsidR="00E52931" w:rsidRPr="00E52931" w:rsidRDefault="00E52931" w:rsidP="00E52931">
      <w:pPr>
        <w:jc w:val="both"/>
        <w:rPr>
          <w:rFonts w:ascii="Josefin Sans" w:eastAsia="Josefin Sans" w:hAnsi="Josefin Sans" w:cs="Josefin Sans"/>
          <w:bCs/>
        </w:rPr>
      </w:pPr>
      <w:r w:rsidRPr="00E52931">
        <w:rPr>
          <w:rFonts w:ascii="Josefin Sans" w:eastAsia="Josefin Sans" w:hAnsi="Josefin Sans" w:cs="Josefin Sans"/>
          <w:bCs/>
        </w:rPr>
        <w:t>Python Numbers</w:t>
      </w:r>
      <w:r>
        <w:rPr>
          <w:rFonts w:ascii="Josefin Sans" w:eastAsia="Josefin Sans" w:hAnsi="Josefin Sans" w:cs="Josefin Sans"/>
          <w:bCs/>
        </w:rPr>
        <w:t xml:space="preserve">, </w:t>
      </w:r>
      <w:r w:rsidRPr="00E52931">
        <w:rPr>
          <w:rFonts w:ascii="Josefin Sans" w:eastAsia="Josefin Sans" w:hAnsi="Josefin Sans" w:cs="Josefin Sans"/>
          <w:bCs/>
        </w:rPr>
        <w:t>Python List</w:t>
      </w:r>
      <w:r>
        <w:rPr>
          <w:rFonts w:ascii="Josefin Sans" w:eastAsia="Josefin Sans" w:hAnsi="Josefin Sans" w:cs="Josefin Sans"/>
          <w:bCs/>
        </w:rPr>
        <w:t xml:space="preserve">, </w:t>
      </w:r>
      <w:r w:rsidRPr="00E52931">
        <w:rPr>
          <w:rFonts w:ascii="Josefin Sans" w:eastAsia="Josefin Sans" w:hAnsi="Josefin Sans" w:cs="Josefin Sans"/>
          <w:bCs/>
        </w:rPr>
        <w:t>Python Tuple</w:t>
      </w:r>
      <w:r>
        <w:rPr>
          <w:rFonts w:ascii="Josefin Sans" w:eastAsia="Josefin Sans" w:hAnsi="Josefin Sans" w:cs="Josefin Sans"/>
          <w:bCs/>
        </w:rPr>
        <w:t xml:space="preserve">, </w:t>
      </w:r>
      <w:r w:rsidRPr="00E52931">
        <w:rPr>
          <w:rFonts w:ascii="Josefin Sans" w:eastAsia="Josefin Sans" w:hAnsi="Josefin Sans" w:cs="Josefin Sans"/>
          <w:bCs/>
        </w:rPr>
        <w:t>Python String</w:t>
      </w:r>
      <w:r>
        <w:rPr>
          <w:rFonts w:ascii="Josefin Sans" w:eastAsia="Josefin Sans" w:hAnsi="Josefin Sans" w:cs="Josefin Sans"/>
          <w:bCs/>
        </w:rPr>
        <w:t xml:space="preserve">, </w:t>
      </w:r>
      <w:r w:rsidRPr="00E52931">
        <w:rPr>
          <w:rFonts w:ascii="Josefin Sans" w:eastAsia="Josefin Sans" w:hAnsi="Josefin Sans" w:cs="Josefin Sans"/>
          <w:bCs/>
        </w:rPr>
        <w:t>Python Set</w:t>
      </w:r>
      <w:r>
        <w:rPr>
          <w:rFonts w:ascii="Josefin Sans" w:eastAsia="Josefin Sans" w:hAnsi="Josefin Sans" w:cs="Josefin Sans"/>
          <w:bCs/>
        </w:rPr>
        <w:t xml:space="preserve">, </w:t>
      </w:r>
      <w:r w:rsidRPr="00E52931">
        <w:rPr>
          <w:rFonts w:ascii="Josefin Sans" w:eastAsia="Josefin Sans" w:hAnsi="Josefin Sans" w:cs="Josefin Sans"/>
          <w:bCs/>
        </w:rPr>
        <w:t>Python Dictionary</w:t>
      </w:r>
    </w:p>
    <w:p w:rsidR="00E52931" w:rsidRPr="00E52931" w:rsidRDefault="00E52931" w:rsidP="00E52931">
      <w:pPr>
        <w:jc w:val="both"/>
        <w:rPr>
          <w:rFonts w:ascii="Josefin Sans" w:eastAsia="Josefin Sans" w:hAnsi="Josefin Sans" w:cs="Josefin Sans"/>
          <w:b/>
        </w:rPr>
      </w:pPr>
      <w:r w:rsidRPr="00E52931">
        <w:rPr>
          <w:rFonts w:ascii="Josefin Sans" w:eastAsia="Josefin Sans" w:hAnsi="Josefin Sans" w:cs="Josefin Sans"/>
          <w:b/>
        </w:rPr>
        <w:t>FILE HANDLING</w:t>
      </w:r>
    </w:p>
    <w:p w:rsidR="00E52931" w:rsidRPr="00E52931" w:rsidRDefault="00E52931" w:rsidP="00E52931">
      <w:pPr>
        <w:jc w:val="both"/>
        <w:rPr>
          <w:rFonts w:ascii="Josefin Sans" w:eastAsia="Josefin Sans" w:hAnsi="Josefin Sans" w:cs="Josefin Sans"/>
          <w:bCs/>
        </w:rPr>
      </w:pPr>
      <w:r w:rsidRPr="00E52931">
        <w:rPr>
          <w:rFonts w:ascii="Josefin Sans" w:eastAsia="Josefin Sans" w:hAnsi="Josefin Sans" w:cs="Josefin Sans"/>
          <w:bCs/>
        </w:rPr>
        <w:t>File Operation</w:t>
      </w:r>
      <w:r>
        <w:rPr>
          <w:rFonts w:ascii="Josefin Sans" w:eastAsia="Josefin Sans" w:hAnsi="Josefin Sans" w:cs="Josefin Sans"/>
          <w:bCs/>
        </w:rPr>
        <w:t xml:space="preserve">, </w:t>
      </w:r>
      <w:r w:rsidRPr="00E52931">
        <w:rPr>
          <w:rFonts w:ascii="Josefin Sans" w:eastAsia="Josefin Sans" w:hAnsi="Josefin Sans" w:cs="Josefin Sans"/>
          <w:bCs/>
        </w:rPr>
        <w:t>Python Directory</w:t>
      </w:r>
      <w:r>
        <w:rPr>
          <w:rFonts w:ascii="Josefin Sans" w:eastAsia="Josefin Sans" w:hAnsi="Josefin Sans" w:cs="Josefin Sans"/>
          <w:bCs/>
        </w:rPr>
        <w:t xml:space="preserve">, </w:t>
      </w:r>
      <w:r w:rsidRPr="00E52931">
        <w:rPr>
          <w:rFonts w:ascii="Josefin Sans" w:eastAsia="Josefin Sans" w:hAnsi="Josefin Sans" w:cs="Josefin Sans"/>
          <w:bCs/>
        </w:rPr>
        <w:t>Python Exception</w:t>
      </w:r>
      <w:r>
        <w:rPr>
          <w:rFonts w:ascii="Josefin Sans" w:eastAsia="Josefin Sans" w:hAnsi="Josefin Sans" w:cs="Josefin Sans"/>
          <w:bCs/>
        </w:rPr>
        <w:t xml:space="preserve">, </w:t>
      </w:r>
      <w:r w:rsidRPr="00E52931">
        <w:rPr>
          <w:rFonts w:ascii="Josefin Sans" w:eastAsia="Josefin Sans" w:hAnsi="Josefin Sans" w:cs="Josefin Sans"/>
          <w:bCs/>
        </w:rPr>
        <w:t>Exception Handling</w:t>
      </w:r>
      <w:r>
        <w:rPr>
          <w:rFonts w:ascii="Josefin Sans" w:eastAsia="Josefin Sans" w:hAnsi="Josefin Sans" w:cs="Josefin Sans"/>
          <w:bCs/>
        </w:rPr>
        <w:t xml:space="preserve">, </w:t>
      </w:r>
      <w:r w:rsidRPr="00E52931">
        <w:rPr>
          <w:rFonts w:ascii="Josefin Sans" w:eastAsia="Josefin Sans" w:hAnsi="Josefin Sans" w:cs="Josefin Sans"/>
          <w:bCs/>
        </w:rPr>
        <w:t>User-defined Exception</w:t>
      </w:r>
    </w:p>
    <w:p w:rsidR="00E52931" w:rsidRPr="00E52931" w:rsidRDefault="00E52931" w:rsidP="00E52931">
      <w:pPr>
        <w:jc w:val="both"/>
        <w:rPr>
          <w:rFonts w:ascii="Josefin Sans" w:eastAsia="Josefin Sans" w:hAnsi="Josefin Sans" w:cs="Josefin Sans"/>
          <w:b/>
        </w:rPr>
      </w:pPr>
      <w:r w:rsidRPr="00E52931">
        <w:rPr>
          <w:rFonts w:ascii="Josefin Sans" w:eastAsia="Josefin Sans" w:hAnsi="Josefin Sans" w:cs="Josefin Sans"/>
          <w:b/>
        </w:rPr>
        <w:t>OBJECT &amp; CLASS</w:t>
      </w:r>
    </w:p>
    <w:p w:rsidR="00E52931" w:rsidRPr="00E52931" w:rsidRDefault="00E52931" w:rsidP="00E52931">
      <w:pPr>
        <w:jc w:val="both"/>
        <w:rPr>
          <w:rFonts w:ascii="Josefin Sans" w:eastAsia="Josefin Sans" w:hAnsi="Josefin Sans" w:cs="Josefin Sans"/>
          <w:bCs/>
        </w:rPr>
      </w:pPr>
      <w:r w:rsidRPr="00E52931">
        <w:rPr>
          <w:rFonts w:ascii="Josefin Sans" w:eastAsia="Josefin Sans" w:hAnsi="Josefin Sans" w:cs="Josefin Sans"/>
          <w:bCs/>
        </w:rPr>
        <w:t>Python Namespace</w:t>
      </w:r>
      <w:r>
        <w:rPr>
          <w:rFonts w:ascii="Josefin Sans" w:eastAsia="Josefin Sans" w:hAnsi="Josefin Sans" w:cs="Josefin Sans"/>
          <w:bCs/>
        </w:rPr>
        <w:t xml:space="preserve">, </w:t>
      </w:r>
      <w:r w:rsidRPr="00E52931">
        <w:rPr>
          <w:rFonts w:ascii="Josefin Sans" w:eastAsia="Josefin Sans" w:hAnsi="Josefin Sans" w:cs="Josefin Sans"/>
          <w:bCs/>
        </w:rPr>
        <w:t>Python Class</w:t>
      </w:r>
      <w:r>
        <w:rPr>
          <w:rFonts w:ascii="Josefin Sans" w:eastAsia="Josefin Sans" w:hAnsi="Josefin Sans" w:cs="Josefin Sans"/>
          <w:bCs/>
        </w:rPr>
        <w:t xml:space="preserve">, </w:t>
      </w:r>
      <w:r w:rsidRPr="00E52931">
        <w:rPr>
          <w:rFonts w:ascii="Josefin Sans" w:eastAsia="Josefin Sans" w:hAnsi="Josefin Sans" w:cs="Josefin Sans"/>
          <w:bCs/>
        </w:rPr>
        <w:t>Python Inheritance</w:t>
      </w:r>
      <w:r>
        <w:rPr>
          <w:rFonts w:ascii="Josefin Sans" w:eastAsia="Josefin Sans" w:hAnsi="Josefin Sans" w:cs="Josefin Sans"/>
          <w:bCs/>
        </w:rPr>
        <w:t xml:space="preserve">, </w:t>
      </w:r>
      <w:r w:rsidRPr="00E52931">
        <w:rPr>
          <w:rFonts w:ascii="Josefin Sans" w:eastAsia="Josefin Sans" w:hAnsi="Josefin Sans" w:cs="Josefin Sans"/>
          <w:bCs/>
        </w:rPr>
        <w:t>Multiple Inheritance</w:t>
      </w:r>
      <w:r>
        <w:rPr>
          <w:rFonts w:ascii="Josefin Sans" w:eastAsia="Josefin Sans" w:hAnsi="Josefin Sans" w:cs="Josefin Sans"/>
          <w:bCs/>
        </w:rPr>
        <w:t xml:space="preserve">, </w:t>
      </w:r>
      <w:r w:rsidRPr="00E52931">
        <w:rPr>
          <w:rFonts w:ascii="Josefin Sans" w:eastAsia="Josefin Sans" w:hAnsi="Josefin Sans" w:cs="Josefin Sans"/>
          <w:bCs/>
        </w:rPr>
        <w:t>Operator Overloading</w:t>
      </w:r>
    </w:p>
    <w:p w:rsidR="00E52931" w:rsidRPr="00E52931" w:rsidRDefault="00E52931" w:rsidP="00E52931">
      <w:pPr>
        <w:jc w:val="both"/>
        <w:rPr>
          <w:rFonts w:ascii="Josefin Sans" w:eastAsia="Josefin Sans" w:hAnsi="Josefin Sans" w:cs="Josefin Sans"/>
          <w:b/>
        </w:rPr>
      </w:pPr>
      <w:r w:rsidRPr="00E52931">
        <w:rPr>
          <w:rFonts w:ascii="Josefin Sans" w:eastAsia="Josefin Sans" w:hAnsi="Josefin Sans" w:cs="Josefin Sans"/>
          <w:b/>
        </w:rPr>
        <w:t>ADDITIONAL TUTORIALS</w:t>
      </w:r>
    </w:p>
    <w:p w:rsidR="00E52931" w:rsidRDefault="00E52931" w:rsidP="00E52931">
      <w:pPr>
        <w:jc w:val="both"/>
        <w:rPr>
          <w:rFonts w:ascii="Josefin Sans" w:eastAsia="Josefin Sans" w:hAnsi="Josefin Sans" w:cs="Josefin Sans"/>
          <w:bCs/>
        </w:rPr>
      </w:pPr>
      <w:r>
        <w:rPr>
          <w:rFonts w:ascii="Josefin Sans" w:eastAsia="Josefin Sans" w:hAnsi="Josefin Sans" w:cs="Josefin Sans"/>
          <w:bCs/>
        </w:rPr>
        <w:t xml:space="preserve">Iterators, Generators, Closures, </w:t>
      </w:r>
      <w:r w:rsidRPr="00E52931">
        <w:rPr>
          <w:rFonts w:ascii="Josefin Sans" w:eastAsia="Josefin Sans" w:hAnsi="Josefin Sans" w:cs="Josefin Sans"/>
          <w:bCs/>
        </w:rPr>
        <w:t>Decorato</w:t>
      </w:r>
      <w:r>
        <w:rPr>
          <w:rFonts w:ascii="Josefin Sans" w:eastAsia="Josefin Sans" w:hAnsi="Josefin Sans" w:cs="Josefin Sans"/>
          <w:bCs/>
        </w:rPr>
        <w:t xml:space="preserve">rs, </w:t>
      </w:r>
      <w:r w:rsidRPr="00E52931">
        <w:rPr>
          <w:rFonts w:ascii="Josefin Sans" w:eastAsia="Josefin Sans" w:hAnsi="Josefin Sans" w:cs="Josefin Sans"/>
          <w:bCs/>
        </w:rPr>
        <w:t>@property</w:t>
      </w:r>
    </w:p>
    <w:p w:rsidR="00704048" w:rsidRDefault="00704048">
      <w:pPr>
        <w:jc w:val="both"/>
        <w:rPr>
          <w:rFonts w:ascii="Josefin Sans" w:eastAsia="Josefin Sans" w:hAnsi="Josefin Sans" w:cs="Josefin Sans"/>
        </w:rPr>
      </w:pPr>
    </w:p>
    <w:p w:rsidR="00E7301F" w:rsidRPr="00E52931" w:rsidRDefault="00E7301F" w:rsidP="00E7301F">
      <w:pPr>
        <w:jc w:val="both"/>
        <w:rPr>
          <w:rFonts w:ascii="Josefin Sans" w:eastAsia="Josefin Sans" w:hAnsi="Josefin Sans" w:cs="Josefin Sans"/>
          <w:b/>
        </w:rPr>
      </w:pPr>
      <w:r w:rsidRPr="00E52931">
        <w:rPr>
          <w:rFonts w:ascii="Josefin Sans" w:eastAsia="Josefin Sans" w:hAnsi="Josefin Sans" w:cs="Josefin Sans"/>
          <w:b/>
        </w:rPr>
        <w:t>Crash Course:</w:t>
      </w:r>
    </w:p>
    <w:p w:rsidR="00E7301F" w:rsidRDefault="00E7301F" w:rsidP="00E7301F">
      <w:pPr>
        <w:jc w:val="both"/>
        <w:rPr>
          <w:rFonts w:ascii="Josefin Sans" w:eastAsia="Josefin Sans" w:hAnsi="Josefin Sans" w:cs="Josefin Sans"/>
          <w:bCs/>
        </w:rPr>
      </w:pPr>
      <w:r>
        <w:rPr>
          <w:rFonts w:ascii="Josefin Sans" w:eastAsia="Josefin Sans" w:hAnsi="Josefin Sans" w:cs="Josefin Sans"/>
        </w:rPr>
        <w:t xml:space="preserve">Intensive short duration courses on Web Development, Cloud Computing, Ethical Hacking, </w:t>
      </w:r>
      <w:r>
        <w:rPr>
          <w:rFonts w:ascii="Josefin Sans" w:eastAsia="Josefin Sans" w:hAnsi="Josefin Sans" w:cs="Josefin Sans"/>
        </w:rPr>
        <w:lastRenderedPageBreak/>
        <w:t>Artificial Intelligence etc.</w:t>
      </w:r>
    </w:p>
    <w:p w:rsidR="00E7301F" w:rsidRDefault="00E7301F" w:rsidP="00E7301F">
      <w:pPr>
        <w:jc w:val="both"/>
        <w:rPr>
          <w:rFonts w:ascii="Josefin Sans" w:eastAsia="Josefin Sans" w:hAnsi="Josefin Sans" w:cs="Josefin Sans"/>
          <w:bCs/>
        </w:rPr>
      </w:pPr>
    </w:p>
    <w:p w:rsidR="00E7301F" w:rsidRDefault="00E7301F" w:rsidP="00E7301F">
      <w:pPr>
        <w:jc w:val="both"/>
        <w:rPr>
          <w:rFonts w:ascii="Josefin Sans" w:eastAsia="Josefin Sans" w:hAnsi="Josefin Sans" w:cs="Josefin Sans"/>
          <w:b/>
        </w:rPr>
      </w:pPr>
      <w:r>
        <w:rPr>
          <w:rFonts w:ascii="Josefin Sans" w:eastAsia="Josefin Sans" w:hAnsi="Josefin Sans" w:cs="Josefin Sans"/>
          <w:b/>
        </w:rPr>
        <w:t>Top Perks:</w:t>
      </w:r>
    </w:p>
    <w:p w:rsidR="00E7301F" w:rsidRDefault="00E7301F" w:rsidP="00E7301F">
      <w:pPr>
        <w:jc w:val="both"/>
        <w:rPr>
          <w:rFonts w:ascii="Josefin Sans" w:eastAsia="Josefin Sans" w:hAnsi="Josefin Sans" w:cs="Josefin Sans"/>
          <w:bCs/>
        </w:rPr>
      </w:pPr>
      <w:r>
        <w:rPr>
          <w:rFonts w:ascii="Josefin Sans" w:eastAsia="Josefin Sans" w:hAnsi="Josefin Sans" w:cs="Josefin Sans"/>
          <w:bCs/>
        </w:rPr>
        <w:t>1. Global Certifications and more rewards</w:t>
      </w:r>
    </w:p>
    <w:p w:rsidR="00E7301F" w:rsidRDefault="00E7301F" w:rsidP="00E7301F">
      <w:pPr>
        <w:jc w:val="both"/>
        <w:rPr>
          <w:rFonts w:ascii="Josefin Sans" w:eastAsia="Josefin Sans" w:hAnsi="Josefin Sans" w:cs="Josefin Sans"/>
          <w:bCs/>
        </w:rPr>
      </w:pPr>
      <w:r>
        <w:rPr>
          <w:rFonts w:ascii="Josefin Sans" w:eastAsia="Josefin Sans" w:hAnsi="Josefin Sans" w:cs="Josefin Sans"/>
          <w:bCs/>
        </w:rPr>
        <w:t>2. Learning the basic of Programming</w:t>
      </w:r>
    </w:p>
    <w:p w:rsidR="00E7301F" w:rsidRDefault="00E7301F" w:rsidP="00E7301F">
      <w:pPr>
        <w:jc w:val="both"/>
        <w:rPr>
          <w:rFonts w:ascii="Josefin Sans" w:eastAsia="Josefin Sans" w:hAnsi="Josefin Sans" w:cs="Josefin Sans"/>
          <w:bCs/>
        </w:rPr>
      </w:pPr>
      <w:r>
        <w:rPr>
          <w:rFonts w:ascii="Josefin Sans" w:eastAsia="Josefin Sans" w:hAnsi="Josefin Sans" w:cs="Josefin Sans"/>
          <w:bCs/>
        </w:rPr>
        <w:t>3. Learn from top professional instructors</w:t>
      </w:r>
    </w:p>
    <w:p w:rsidR="00E7301F" w:rsidRDefault="00E7301F" w:rsidP="00E7301F">
      <w:pPr>
        <w:jc w:val="both"/>
        <w:rPr>
          <w:rFonts w:ascii="Josefin Sans" w:eastAsia="Josefin Sans" w:hAnsi="Josefin Sans" w:cs="Josefin Sans"/>
          <w:bCs/>
        </w:rPr>
      </w:pPr>
      <w:r>
        <w:rPr>
          <w:rFonts w:ascii="Josefin Sans" w:eastAsia="Josefin Sans" w:hAnsi="Josefin Sans" w:cs="Josefin Sans"/>
          <w:bCs/>
        </w:rPr>
        <w:t>4. Working on real life projects</w:t>
      </w:r>
    </w:p>
    <w:p w:rsidR="00E7301F" w:rsidRDefault="00E7301F" w:rsidP="00E7301F">
      <w:pPr>
        <w:jc w:val="both"/>
        <w:rPr>
          <w:rFonts w:ascii="Josefin Sans" w:eastAsia="Josefin Sans" w:hAnsi="Josefin Sans" w:cs="Josefin Sans"/>
          <w:bCs/>
        </w:rPr>
      </w:pPr>
      <w:r>
        <w:rPr>
          <w:rFonts w:ascii="Josefin Sans" w:eastAsia="Josefin Sans" w:hAnsi="Josefin Sans" w:cs="Josefin Sans"/>
          <w:bCs/>
        </w:rPr>
        <w:t>5. Learning about latest technologies from Crash Courses</w:t>
      </w:r>
    </w:p>
    <w:p w:rsidR="00E7301F" w:rsidRDefault="00E7301F" w:rsidP="00E7301F">
      <w:pPr>
        <w:jc w:val="both"/>
        <w:rPr>
          <w:rFonts w:ascii="Josefin Sans" w:eastAsia="Josefin Sans" w:hAnsi="Josefin Sans" w:cs="Josefin Sans"/>
          <w:bCs/>
        </w:rPr>
      </w:pPr>
    </w:p>
    <w:p w:rsidR="00704048" w:rsidRDefault="00E7301F" w:rsidP="00E7301F">
      <w:pPr>
        <w:jc w:val="both"/>
        <w:rPr>
          <w:rFonts w:ascii="Josefin Sans" w:eastAsia="Josefin Sans" w:hAnsi="Josefin Sans" w:cs="Josefin Sans"/>
        </w:rPr>
      </w:pPr>
      <w:r>
        <w:rPr>
          <w:rFonts w:ascii="Josefin Sans" w:eastAsia="Josefin Sans" w:hAnsi="Josefin Sans" w:cs="Josefin Sans"/>
          <w:b/>
        </w:rPr>
        <w:t>Price – 400/- per student per month</w:t>
      </w:r>
    </w:p>
    <w:p w:rsidR="00E7301F" w:rsidRDefault="00E7301F">
      <w:pPr>
        <w:jc w:val="both"/>
        <w:rPr>
          <w:rFonts w:ascii="Josefin Sans" w:eastAsia="Josefin Sans" w:hAnsi="Josefin Sans" w:cs="Josefin Sans"/>
        </w:rPr>
      </w:pPr>
    </w:p>
    <w:p w:rsidR="00F014B7" w:rsidRPr="00E7301F" w:rsidRDefault="00212EEA">
      <w:pPr>
        <w:jc w:val="both"/>
        <w:rPr>
          <w:rFonts w:ascii="Josefin Sans" w:eastAsia="Josefin Sans" w:hAnsi="Josefin Sans" w:cs="Josefin Sans"/>
          <w:b/>
          <w:sz w:val="40"/>
          <w:szCs w:val="40"/>
        </w:rPr>
      </w:pPr>
      <w:r>
        <w:rPr>
          <w:rFonts w:ascii="Josefin Sans" w:eastAsia="Josefin Sans" w:hAnsi="Josefin Sans" w:cs="Josefin Sans"/>
          <w:b/>
          <w:sz w:val="40"/>
          <w:szCs w:val="40"/>
        </w:rPr>
        <w:t xml:space="preserve">Our </w:t>
      </w:r>
      <w:r w:rsidR="00AB3076" w:rsidRPr="00E7301F">
        <w:rPr>
          <w:rFonts w:ascii="Josefin Sans" w:eastAsia="Josefin Sans" w:hAnsi="Josefin Sans" w:cs="Josefin Sans"/>
          <w:b/>
          <w:sz w:val="40"/>
          <w:szCs w:val="40"/>
        </w:rPr>
        <w:t>Top Instructors:</w:t>
      </w:r>
    </w:p>
    <w:p w:rsidR="00F014B7" w:rsidRDefault="00AB3076">
      <w:pPr>
        <w:jc w:val="both"/>
        <w:rPr>
          <w:rFonts w:ascii="Josefin Sans" w:eastAsia="Josefin Sans" w:hAnsi="Josefin Sans" w:cs="Josefin Sans"/>
        </w:rPr>
      </w:pPr>
      <w:proofErr w:type="spellStart"/>
      <w:r>
        <w:rPr>
          <w:rFonts w:ascii="Josefin Sans" w:eastAsia="Josefin Sans" w:hAnsi="Josefin Sans" w:cs="Josefin Sans"/>
          <w:u w:val="single"/>
        </w:rPr>
        <w:t>Somnath</w:t>
      </w:r>
      <w:proofErr w:type="spellEnd"/>
      <w:r>
        <w:rPr>
          <w:rFonts w:ascii="Josefin Sans" w:eastAsia="Josefin Sans" w:hAnsi="Josefin Sans" w:cs="Josefin Sans"/>
          <w:u w:val="single"/>
        </w:rPr>
        <w:t xml:space="preserve"> </w:t>
      </w:r>
      <w:proofErr w:type="spellStart"/>
      <w:r>
        <w:rPr>
          <w:rFonts w:ascii="Josefin Sans" w:eastAsia="Josefin Sans" w:hAnsi="Josefin Sans" w:cs="Josefin Sans"/>
          <w:u w:val="single"/>
        </w:rPr>
        <w:t>Roychoudhury</w:t>
      </w:r>
      <w:proofErr w:type="spellEnd"/>
      <w:r>
        <w:rPr>
          <w:rFonts w:ascii="Josefin Sans" w:eastAsia="Josefin Sans" w:hAnsi="Josefin Sans" w:cs="Josefin Sans"/>
        </w:rPr>
        <w:t xml:space="preserve"> – </w:t>
      </w:r>
      <w:proofErr w:type="spellStart"/>
      <w:r>
        <w:rPr>
          <w:rFonts w:ascii="Josefin Sans" w:eastAsia="Josefin Sans" w:hAnsi="Josefin Sans" w:cs="Josefin Sans"/>
        </w:rPr>
        <w:t>Somnath</w:t>
      </w:r>
      <w:proofErr w:type="spellEnd"/>
      <w:r>
        <w:rPr>
          <w:rFonts w:ascii="Josefin Sans" w:eastAsia="Josefin Sans" w:hAnsi="Josefin Sans" w:cs="Josefin Sans"/>
        </w:rPr>
        <w:t xml:space="preserve"> has a Masters in Computer Application from </w:t>
      </w:r>
      <w:r w:rsidR="00CD313F">
        <w:rPr>
          <w:rFonts w:ascii="Josefin Sans" w:eastAsia="Josefin Sans" w:hAnsi="Josefin Sans" w:cs="Josefin Sans"/>
        </w:rPr>
        <w:t>ICFAI University and has 10+</w:t>
      </w:r>
      <w:r>
        <w:rPr>
          <w:rFonts w:ascii="Josefin Sans" w:eastAsia="Josefin Sans" w:hAnsi="Josefin Sans" w:cs="Josefin Sans"/>
        </w:rPr>
        <w:t xml:space="preserve"> years of teaching experience</w:t>
      </w:r>
      <w:r w:rsidR="00CD313F">
        <w:rPr>
          <w:rFonts w:ascii="Josefin Sans" w:eastAsia="Josefin Sans" w:hAnsi="Josefin Sans" w:cs="Josefin Sans"/>
        </w:rPr>
        <w:t xml:space="preserve"> and 12+ years of Working Experience with RS Software</w:t>
      </w:r>
      <w:r>
        <w:rPr>
          <w:rFonts w:ascii="Josefin Sans" w:eastAsia="Josefin Sans" w:hAnsi="Josefin Sans" w:cs="Josefin Sans"/>
        </w:rPr>
        <w:t>. His area of expertise is in several programming languages.</w:t>
      </w:r>
    </w:p>
    <w:p w:rsidR="00DC7CD2" w:rsidRDefault="00DC7CD2">
      <w:pPr>
        <w:jc w:val="both"/>
        <w:rPr>
          <w:rFonts w:ascii="Josefin Sans" w:eastAsia="Josefin Sans" w:hAnsi="Josefin Sans" w:cs="Josefin Sans"/>
        </w:rPr>
      </w:pPr>
      <w:r>
        <w:rPr>
          <w:rFonts w:ascii="Josefin Sans" w:eastAsia="Josefin Sans" w:hAnsi="Josefin Sans" w:cs="Josefin Sans"/>
        </w:rPr>
        <w:t>Specialty – C, Java, Python and any programming language.</w:t>
      </w:r>
    </w:p>
    <w:p w:rsidR="00F014B7" w:rsidRDefault="00AB3076">
      <w:pPr>
        <w:jc w:val="both"/>
        <w:rPr>
          <w:rFonts w:ascii="Josefin Sans" w:eastAsia="Josefin Sans" w:hAnsi="Josefin Sans" w:cs="Josefin Sans"/>
        </w:rPr>
      </w:pPr>
      <w:r>
        <w:rPr>
          <w:noProof/>
        </w:rPr>
        <w:drawing>
          <wp:inline distT="0" distB="0" distL="0" distR="0">
            <wp:extent cx="2255349" cy="2253000"/>
            <wp:effectExtent l="0" t="0" r="0" b="0"/>
            <wp:docPr id="3" name="image8.jpg" descr="Image may contain: 1 person, closeup"/>
            <wp:cNvGraphicFramePr/>
            <a:graphic xmlns:a="http://schemas.openxmlformats.org/drawingml/2006/main">
              <a:graphicData uri="http://schemas.openxmlformats.org/drawingml/2006/picture">
                <pic:pic xmlns:pic="http://schemas.openxmlformats.org/drawingml/2006/picture">
                  <pic:nvPicPr>
                    <pic:cNvPr id="0" name="image8.jpg" descr="Image may contain: 1 person, closeup"/>
                    <pic:cNvPicPr preferRelativeResize="0"/>
                  </pic:nvPicPr>
                  <pic:blipFill>
                    <a:blip r:embed="rId7"/>
                    <a:srcRect/>
                    <a:stretch>
                      <a:fillRect/>
                    </a:stretch>
                  </pic:blipFill>
                  <pic:spPr>
                    <a:xfrm>
                      <a:off x="0" y="0"/>
                      <a:ext cx="2255349" cy="2253000"/>
                    </a:xfrm>
                    <a:prstGeom prst="rect">
                      <a:avLst/>
                    </a:prstGeom>
                    <a:ln/>
                  </pic:spPr>
                </pic:pic>
              </a:graphicData>
            </a:graphic>
          </wp:inline>
        </w:drawing>
      </w:r>
    </w:p>
    <w:p w:rsidR="00F014B7" w:rsidRDefault="00F014B7">
      <w:pPr>
        <w:jc w:val="both"/>
        <w:rPr>
          <w:rFonts w:ascii="Josefin Sans" w:eastAsia="Josefin Sans" w:hAnsi="Josefin Sans" w:cs="Josefin Sans"/>
        </w:rPr>
      </w:pPr>
    </w:p>
    <w:p w:rsidR="00F014B7" w:rsidRDefault="00AB3076">
      <w:pPr>
        <w:jc w:val="both"/>
        <w:rPr>
          <w:rFonts w:ascii="Josefin Sans" w:eastAsia="Josefin Sans" w:hAnsi="Josefin Sans" w:cs="Josefin Sans"/>
        </w:rPr>
      </w:pPr>
      <w:r>
        <w:rPr>
          <w:rFonts w:ascii="Josefin Sans" w:eastAsia="Josefin Sans" w:hAnsi="Josefin Sans" w:cs="Josefin Sans"/>
          <w:u w:val="single"/>
        </w:rPr>
        <w:t xml:space="preserve">Vishal Dave </w:t>
      </w:r>
      <w:r>
        <w:rPr>
          <w:rFonts w:ascii="Josefin Sans" w:eastAsia="Josefin Sans" w:hAnsi="Josefin Sans" w:cs="Josefin Sans"/>
        </w:rPr>
        <w:t>– Vishal has 8 Years of prov</w:t>
      </w:r>
      <w:r>
        <w:rPr>
          <w:rFonts w:ascii="Josefin Sans" w:eastAsia="Josefin Sans" w:hAnsi="Josefin Sans" w:cs="Josefin Sans"/>
        </w:rPr>
        <w:t>en track record in establishing and growing completely new products into brands at rural and urban level, “Big box” retail and IT Security products and services. He is also an expert in Ethical Hacking and a renowned name in Cloud Technologies.</w:t>
      </w:r>
    </w:p>
    <w:p w:rsidR="00DC7CD2" w:rsidRDefault="00DC7CD2">
      <w:pPr>
        <w:jc w:val="both"/>
        <w:rPr>
          <w:rFonts w:ascii="Josefin Sans" w:eastAsia="Josefin Sans" w:hAnsi="Josefin Sans" w:cs="Josefin Sans"/>
        </w:rPr>
      </w:pPr>
      <w:r>
        <w:rPr>
          <w:rFonts w:ascii="Josefin Sans" w:eastAsia="Josefin Sans" w:hAnsi="Josefin Sans" w:cs="Josefin Sans"/>
        </w:rPr>
        <w:t>Specialty – Hacking, Networking, Cloud Computing, Python etc.</w:t>
      </w:r>
    </w:p>
    <w:p w:rsidR="00F014B7" w:rsidRDefault="00AB3076">
      <w:pPr>
        <w:jc w:val="both"/>
        <w:rPr>
          <w:rFonts w:ascii="Josefin Sans" w:eastAsia="Josefin Sans" w:hAnsi="Josefin Sans" w:cs="Josefin Sans"/>
        </w:rPr>
      </w:pPr>
      <w:r>
        <w:rPr>
          <w:noProof/>
        </w:rPr>
        <w:drawing>
          <wp:inline distT="0" distB="0" distL="0" distR="0">
            <wp:extent cx="2147080" cy="2586337"/>
            <wp:effectExtent l="0" t="0" r="0" b="0"/>
            <wp:docPr id="6" name="image12.jpg" descr="Image may contain: 1 person"/>
            <wp:cNvGraphicFramePr/>
            <a:graphic xmlns:a="http://schemas.openxmlformats.org/drawingml/2006/main">
              <a:graphicData uri="http://schemas.openxmlformats.org/drawingml/2006/picture">
                <pic:pic xmlns:pic="http://schemas.openxmlformats.org/drawingml/2006/picture">
                  <pic:nvPicPr>
                    <pic:cNvPr id="0" name="image12.jpg" descr="Image may contain: 1 person"/>
                    <pic:cNvPicPr preferRelativeResize="0"/>
                  </pic:nvPicPr>
                  <pic:blipFill>
                    <a:blip r:embed="rId8"/>
                    <a:srcRect/>
                    <a:stretch>
                      <a:fillRect/>
                    </a:stretch>
                  </pic:blipFill>
                  <pic:spPr>
                    <a:xfrm>
                      <a:off x="0" y="0"/>
                      <a:ext cx="2147080" cy="2586337"/>
                    </a:xfrm>
                    <a:prstGeom prst="rect">
                      <a:avLst/>
                    </a:prstGeom>
                    <a:ln/>
                  </pic:spPr>
                </pic:pic>
              </a:graphicData>
            </a:graphic>
          </wp:inline>
        </w:drawing>
      </w:r>
    </w:p>
    <w:p w:rsidR="00F014B7" w:rsidRDefault="00F014B7">
      <w:pPr>
        <w:jc w:val="both"/>
        <w:rPr>
          <w:rFonts w:ascii="Josefin Sans" w:eastAsia="Josefin Sans" w:hAnsi="Josefin Sans" w:cs="Josefin Sans"/>
        </w:rPr>
      </w:pPr>
    </w:p>
    <w:p w:rsidR="00F014B7" w:rsidRDefault="00AB3076">
      <w:pPr>
        <w:jc w:val="both"/>
        <w:rPr>
          <w:rFonts w:ascii="Josefin Sans" w:eastAsia="Josefin Sans" w:hAnsi="Josefin Sans" w:cs="Josefin Sans"/>
        </w:rPr>
      </w:pPr>
      <w:proofErr w:type="spellStart"/>
      <w:r>
        <w:rPr>
          <w:rFonts w:ascii="Josefin Sans" w:eastAsia="Josefin Sans" w:hAnsi="Josefin Sans" w:cs="Josefin Sans"/>
          <w:u w:val="single"/>
        </w:rPr>
        <w:lastRenderedPageBreak/>
        <w:t>Joydeep</w:t>
      </w:r>
      <w:proofErr w:type="spellEnd"/>
      <w:r>
        <w:rPr>
          <w:rFonts w:ascii="Josefin Sans" w:eastAsia="Josefin Sans" w:hAnsi="Josefin Sans" w:cs="Josefin Sans"/>
          <w:u w:val="single"/>
        </w:rPr>
        <w:t xml:space="preserve"> </w:t>
      </w:r>
      <w:r>
        <w:rPr>
          <w:rFonts w:ascii="Josefin Sans" w:eastAsia="Josefin Sans" w:hAnsi="Josefin Sans" w:cs="Josefin Sans"/>
          <w:u w:val="single"/>
        </w:rPr>
        <w:t>Sarkar</w:t>
      </w:r>
      <w:r>
        <w:rPr>
          <w:rFonts w:ascii="Josefin Sans" w:eastAsia="Josefin Sans" w:hAnsi="Josefin Sans" w:cs="Josefin Sans"/>
        </w:rPr>
        <w:t xml:space="preserve"> – </w:t>
      </w:r>
      <w:proofErr w:type="spellStart"/>
      <w:r>
        <w:rPr>
          <w:rFonts w:ascii="Josefin Sans" w:eastAsia="Josefin Sans" w:hAnsi="Josefin Sans" w:cs="Josefin Sans"/>
        </w:rPr>
        <w:t>Joydeep</w:t>
      </w:r>
      <w:proofErr w:type="spellEnd"/>
      <w:r>
        <w:rPr>
          <w:rFonts w:ascii="Josefin Sans" w:eastAsia="Josefin Sans" w:hAnsi="Josefin Sans" w:cs="Josefin Sans"/>
        </w:rPr>
        <w:t xml:space="preserve"> is a Certified Ethical Hacker and a Computer Hacking Forensic Investigator certified by the EC Council and has more than 3 years of experience with Cyber Forensic Investigation Department with the </w:t>
      </w:r>
      <w:proofErr w:type="spellStart"/>
      <w:r>
        <w:rPr>
          <w:rFonts w:ascii="Josefin Sans" w:eastAsia="Josefin Sans" w:hAnsi="Josefin Sans" w:cs="Josefin Sans"/>
        </w:rPr>
        <w:t>Siliguri</w:t>
      </w:r>
      <w:proofErr w:type="spellEnd"/>
      <w:r>
        <w:rPr>
          <w:rFonts w:ascii="Josefin Sans" w:eastAsia="Josefin Sans" w:hAnsi="Josefin Sans" w:cs="Josefin Sans"/>
        </w:rPr>
        <w:t xml:space="preserve"> Police. He is also an expert on t</w:t>
      </w:r>
      <w:r>
        <w:rPr>
          <w:rFonts w:ascii="Josefin Sans" w:eastAsia="Josefin Sans" w:hAnsi="Josefin Sans" w:cs="Josefin Sans"/>
        </w:rPr>
        <w:t>he Python Programming Language.</w:t>
      </w:r>
    </w:p>
    <w:p w:rsidR="00196AEE" w:rsidRDefault="00196AEE">
      <w:pPr>
        <w:jc w:val="both"/>
        <w:rPr>
          <w:rFonts w:ascii="Josefin Sans" w:eastAsia="Josefin Sans" w:hAnsi="Josefin Sans" w:cs="Josefin Sans"/>
        </w:rPr>
      </w:pPr>
      <w:r>
        <w:rPr>
          <w:rFonts w:ascii="Josefin Sans" w:eastAsia="Josefin Sans" w:hAnsi="Josefin Sans" w:cs="Josefin Sans"/>
        </w:rPr>
        <w:t>Specialty – Hacking, IOT, Cloud Computing, Python etc.</w:t>
      </w:r>
    </w:p>
    <w:p w:rsidR="00F014B7" w:rsidRDefault="00AB3076">
      <w:pPr>
        <w:jc w:val="both"/>
        <w:rPr>
          <w:rFonts w:ascii="Josefin Sans" w:eastAsia="Josefin Sans" w:hAnsi="Josefin Sans" w:cs="Josefin Sans"/>
        </w:rPr>
      </w:pPr>
      <w:r>
        <w:rPr>
          <w:noProof/>
        </w:rPr>
        <w:drawing>
          <wp:inline distT="0" distB="0" distL="0" distR="0">
            <wp:extent cx="2363647" cy="3151529"/>
            <wp:effectExtent l="0" t="0" r="0" b="0"/>
            <wp:docPr id="5" name="image11.jpg" descr="Image may contain: 1 person"/>
            <wp:cNvGraphicFramePr/>
            <a:graphic xmlns:a="http://schemas.openxmlformats.org/drawingml/2006/main">
              <a:graphicData uri="http://schemas.openxmlformats.org/drawingml/2006/picture">
                <pic:pic xmlns:pic="http://schemas.openxmlformats.org/drawingml/2006/picture">
                  <pic:nvPicPr>
                    <pic:cNvPr id="0" name="image11.jpg" descr="Image may contain: 1 person"/>
                    <pic:cNvPicPr preferRelativeResize="0"/>
                  </pic:nvPicPr>
                  <pic:blipFill>
                    <a:blip r:embed="rId9"/>
                    <a:srcRect/>
                    <a:stretch>
                      <a:fillRect/>
                    </a:stretch>
                  </pic:blipFill>
                  <pic:spPr>
                    <a:xfrm>
                      <a:off x="0" y="0"/>
                      <a:ext cx="2363647" cy="3151529"/>
                    </a:xfrm>
                    <a:prstGeom prst="rect">
                      <a:avLst/>
                    </a:prstGeom>
                    <a:ln/>
                  </pic:spPr>
                </pic:pic>
              </a:graphicData>
            </a:graphic>
          </wp:inline>
        </w:drawing>
      </w:r>
    </w:p>
    <w:p w:rsidR="000E5333" w:rsidRDefault="000E5333">
      <w:pPr>
        <w:jc w:val="both"/>
        <w:rPr>
          <w:rFonts w:ascii="Josefin Sans" w:eastAsia="Josefin Sans" w:hAnsi="Josefin Sans" w:cs="Josefin Sans"/>
        </w:rPr>
      </w:pPr>
    </w:p>
    <w:p w:rsidR="000E5333" w:rsidRDefault="000E5333">
      <w:pPr>
        <w:jc w:val="both"/>
        <w:rPr>
          <w:rFonts w:ascii="Josefin Sans" w:eastAsia="Josefin Sans" w:hAnsi="Josefin Sans" w:cs="Josefin Sans"/>
        </w:rPr>
      </w:pPr>
      <w:r>
        <w:rPr>
          <w:rFonts w:ascii="Josefin Sans" w:eastAsia="Josefin Sans" w:hAnsi="Josefin Sans" w:cs="Josefin Sans"/>
        </w:rPr>
        <w:t>And many more…</w:t>
      </w:r>
    </w:p>
    <w:p w:rsidR="006D20EE" w:rsidRDefault="006D20EE">
      <w:pPr>
        <w:jc w:val="both"/>
        <w:rPr>
          <w:rFonts w:ascii="Josefin Sans" w:eastAsia="Josefin Sans" w:hAnsi="Josefin Sans" w:cs="Josefin Sans"/>
        </w:rPr>
      </w:pPr>
    </w:p>
    <w:p w:rsidR="00F014B7" w:rsidRPr="000E5333" w:rsidRDefault="00AB3076">
      <w:pPr>
        <w:jc w:val="both"/>
        <w:rPr>
          <w:rFonts w:ascii="Josefin Sans" w:eastAsia="Josefin Sans" w:hAnsi="Josefin Sans" w:cs="Josefin Sans"/>
          <w:b/>
          <w:sz w:val="40"/>
          <w:szCs w:val="40"/>
        </w:rPr>
      </w:pPr>
      <w:r w:rsidRPr="000E5333">
        <w:rPr>
          <w:rFonts w:ascii="Josefin Sans" w:eastAsia="Josefin Sans" w:hAnsi="Josefin Sans" w:cs="Josefin Sans"/>
          <w:b/>
          <w:sz w:val="40"/>
          <w:szCs w:val="40"/>
        </w:rPr>
        <w:t xml:space="preserve">Future Scope for </w:t>
      </w:r>
      <w:r w:rsidR="00212EEA">
        <w:rPr>
          <w:rFonts w:ascii="Josefin Sans" w:eastAsia="Josefin Sans" w:hAnsi="Josefin Sans" w:cs="Josefin Sans"/>
          <w:b/>
          <w:sz w:val="40"/>
          <w:szCs w:val="40"/>
        </w:rPr>
        <w:t>Your School</w:t>
      </w:r>
      <w:r w:rsidR="004A2B24">
        <w:rPr>
          <w:rFonts w:ascii="Josefin Sans" w:eastAsia="Josefin Sans" w:hAnsi="Josefin Sans" w:cs="Josefin Sans"/>
          <w:b/>
          <w:sz w:val="40"/>
          <w:szCs w:val="40"/>
        </w:rPr>
        <w:t xml:space="preserve"> &amp;</w:t>
      </w:r>
      <w:r w:rsidR="00212EEA">
        <w:rPr>
          <w:rFonts w:ascii="Josefin Sans" w:eastAsia="Josefin Sans" w:hAnsi="Josefin Sans" w:cs="Josefin Sans"/>
          <w:b/>
          <w:sz w:val="40"/>
          <w:szCs w:val="40"/>
        </w:rPr>
        <w:t xml:space="preserve"> </w:t>
      </w:r>
      <w:r w:rsidRPr="000E5333">
        <w:rPr>
          <w:rFonts w:ascii="Josefin Sans" w:eastAsia="Josefin Sans" w:hAnsi="Josefin Sans" w:cs="Josefin Sans"/>
          <w:b/>
          <w:sz w:val="40"/>
          <w:szCs w:val="40"/>
        </w:rPr>
        <w:t>Students:</w:t>
      </w:r>
    </w:p>
    <w:p w:rsidR="00F014B7" w:rsidRDefault="00AB3076">
      <w:pPr>
        <w:jc w:val="both"/>
        <w:rPr>
          <w:rFonts w:ascii="Josefin Sans" w:eastAsia="Josefin Sans" w:hAnsi="Josefin Sans" w:cs="Josefin Sans"/>
        </w:rPr>
      </w:pPr>
      <w:bookmarkStart w:id="0" w:name="_gjdgxs" w:colFirst="0" w:colLast="0"/>
      <w:bookmarkEnd w:id="0"/>
      <w:r>
        <w:rPr>
          <w:rFonts w:ascii="Josefin Sans" w:eastAsia="Josefin Sans" w:hAnsi="Josefin Sans" w:cs="Josefin Sans"/>
        </w:rPr>
        <w:t>The most important thing that matters to us is the bright future of the students and their school. TheoreX is on its way to impleme</w:t>
      </w:r>
      <w:r w:rsidR="000E5333">
        <w:rPr>
          <w:rFonts w:ascii="Josefin Sans" w:eastAsia="Josefin Sans" w:hAnsi="Josefin Sans" w:cs="Josefin Sans"/>
        </w:rPr>
        <w:t>nting a lot of exciting products using latest technologies</w:t>
      </w:r>
      <w:r>
        <w:rPr>
          <w:rFonts w:ascii="Josefin Sans" w:eastAsia="Josefin Sans" w:hAnsi="Josefin Sans" w:cs="Josefin Sans"/>
        </w:rPr>
        <w:t xml:space="preserve"> which the E-learning</w:t>
      </w:r>
      <w:r>
        <w:rPr>
          <w:rFonts w:ascii="Josefin Sans" w:eastAsia="Josefin Sans" w:hAnsi="Josefin Sans" w:cs="Josefin Sans"/>
        </w:rPr>
        <w:t xml:space="preserve"> industry is yet to discover! TheoreX services will be beneficial to school students as a constant guide that will show them the right path throughout</w:t>
      </w:r>
      <w:r w:rsidR="000E5333">
        <w:rPr>
          <w:rFonts w:ascii="Josefin Sans" w:eastAsia="Josefin Sans" w:hAnsi="Josefin Sans" w:cs="Josefin Sans"/>
        </w:rPr>
        <w:t xml:space="preserve"> their careers! TheoreX</w:t>
      </w:r>
      <w:r>
        <w:rPr>
          <w:rFonts w:ascii="Josefin Sans" w:eastAsia="Josefin Sans" w:hAnsi="Josefin Sans" w:cs="Josefin Sans"/>
        </w:rPr>
        <w:t xml:space="preserve"> </w:t>
      </w:r>
      <w:r w:rsidR="000E5333">
        <w:rPr>
          <w:rFonts w:ascii="Josefin Sans" w:eastAsia="Josefin Sans" w:hAnsi="Josefin Sans" w:cs="Josefin Sans"/>
        </w:rPr>
        <w:t xml:space="preserve">product </w:t>
      </w:r>
      <w:r>
        <w:rPr>
          <w:rFonts w:ascii="Josefin Sans" w:eastAsia="Josefin Sans" w:hAnsi="Josefin Sans" w:cs="Josefin Sans"/>
        </w:rPr>
        <w:t>will also help teachers track students’ progress and guiding them in desi</w:t>
      </w:r>
      <w:r>
        <w:rPr>
          <w:rFonts w:ascii="Josefin Sans" w:eastAsia="Josefin Sans" w:hAnsi="Josefin Sans" w:cs="Josefin Sans"/>
        </w:rPr>
        <w:t>gning personalized content for each student.</w:t>
      </w:r>
    </w:p>
    <w:p w:rsidR="00BF6C47" w:rsidRDefault="00BF6C47">
      <w:pPr>
        <w:jc w:val="both"/>
        <w:rPr>
          <w:rFonts w:ascii="Josefin Sans" w:eastAsia="Josefin Sans" w:hAnsi="Josefin Sans" w:cs="Josefin Sans"/>
        </w:rPr>
      </w:pPr>
    </w:p>
    <w:p w:rsidR="00BF6C47" w:rsidRPr="004A2B24" w:rsidRDefault="00212EEA">
      <w:pPr>
        <w:jc w:val="both"/>
        <w:rPr>
          <w:rFonts w:ascii="Josefin Sans" w:eastAsia="Josefin Sans" w:hAnsi="Josefin Sans" w:cs="Josefin Sans"/>
          <w:b/>
          <w:bCs/>
          <w:sz w:val="40"/>
          <w:szCs w:val="40"/>
        </w:rPr>
      </w:pPr>
      <w:r w:rsidRPr="004A2B24">
        <w:rPr>
          <w:rFonts w:ascii="Josefin Sans" w:eastAsia="Josefin Sans" w:hAnsi="Josefin Sans" w:cs="Josefin Sans"/>
          <w:b/>
          <w:bCs/>
          <w:sz w:val="40"/>
          <w:szCs w:val="40"/>
        </w:rPr>
        <w:t xml:space="preserve">Benefits of Your </w:t>
      </w:r>
      <w:r w:rsidR="004A2B24" w:rsidRPr="004A2B24">
        <w:rPr>
          <w:rFonts w:ascii="Josefin Sans" w:eastAsia="Josefin Sans" w:hAnsi="Josefin Sans" w:cs="Josefin Sans"/>
          <w:b/>
          <w:bCs/>
          <w:sz w:val="40"/>
          <w:szCs w:val="40"/>
        </w:rPr>
        <w:t>School</w:t>
      </w:r>
      <w:r w:rsidRPr="004A2B24">
        <w:rPr>
          <w:rFonts w:ascii="Josefin Sans" w:eastAsia="Josefin Sans" w:hAnsi="Josefin Sans" w:cs="Josefin Sans"/>
          <w:b/>
          <w:bCs/>
          <w:sz w:val="40"/>
          <w:szCs w:val="40"/>
        </w:rPr>
        <w:t>:</w:t>
      </w:r>
    </w:p>
    <w:p w:rsidR="00212EEA" w:rsidRDefault="00212EEA" w:rsidP="00212EEA">
      <w:pPr>
        <w:pStyle w:val="ListParagraph"/>
        <w:numPr>
          <w:ilvl w:val="0"/>
          <w:numId w:val="5"/>
        </w:numPr>
        <w:jc w:val="both"/>
        <w:rPr>
          <w:rFonts w:ascii="Josefin Sans" w:eastAsia="Josefin Sans" w:hAnsi="Josefin Sans" w:cs="Josefin Sans"/>
        </w:rPr>
      </w:pPr>
      <w:r>
        <w:rPr>
          <w:rFonts w:ascii="Josefin Sans" w:eastAsia="Josefin Sans" w:hAnsi="Josefin Sans" w:cs="Josefin Sans"/>
        </w:rPr>
        <w:t>Brand value of your school will be one step ahead of others</w:t>
      </w:r>
    </w:p>
    <w:p w:rsidR="00212EEA" w:rsidRDefault="00212EEA" w:rsidP="00212EEA">
      <w:pPr>
        <w:pStyle w:val="ListParagraph"/>
        <w:numPr>
          <w:ilvl w:val="0"/>
          <w:numId w:val="5"/>
        </w:numPr>
        <w:jc w:val="both"/>
        <w:rPr>
          <w:rFonts w:ascii="Josefin Sans" w:eastAsia="Josefin Sans" w:hAnsi="Josefin Sans" w:cs="Josefin Sans"/>
        </w:rPr>
      </w:pPr>
      <w:r>
        <w:rPr>
          <w:rFonts w:ascii="Josefin Sans" w:eastAsia="Josefin Sans" w:hAnsi="Josefin Sans" w:cs="Josefin Sans"/>
        </w:rPr>
        <w:t>Your school students will have a bright future ahead</w:t>
      </w:r>
    </w:p>
    <w:p w:rsidR="00212EEA" w:rsidRDefault="00212EEA" w:rsidP="00212EEA">
      <w:pPr>
        <w:pStyle w:val="ListParagraph"/>
        <w:numPr>
          <w:ilvl w:val="0"/>
          <w:numId w:val="5"/>
        </w:numPr>
        <w:jc w:val="both"/>
        <w:rPr>
          <w:rFonts w:ascii="Josefin Sans" w:eastAsia="Josefin Sans" w:hAnsi="Josefin Sans" w:cs="Josefin Sans"/>
        </w:rPr>
      </w:pPr>
      <w:r>
        <w:rPr>
          <w:rFonts w:ascii="Josefin Sans" w:eastAsia="Josefin Sans" w:hAnsi="Josefin Sans" w:cs="Josefin Sans"/>
        </w:rPr>
        <w:t>The value of your school students as well as you school will be increased along with us</w:t>
      </w:r>
    </w:p>
    <w:p w:rsidR="00212EEA" w:rsidRPr="00212EEA" w:rsidRDefault="00212EEA" w:rsidP="00212EEA">
      <w:pPr>
        <w:pStyle w:val="ListParagraph"/>
        <w:numPr>
          <w:ilvl w:val="0"/>
          <w:numId w:val="5"/>
        </w:numPr>
        <w:jc w:val="both"/>
        <w:rPr>
          <w:rFonts w:ascii="Josefin Sans" w:eastAsia="Josefin Sans" w:hAnsi="Josefin Sans" w:cs="Josefin Sans"/>
        </w:rPr>
      </w:pPr>
      <w:r>
        <w:rPr>
          <w:rFonts w:ascii="Josefin Sans" w:eastAsia="Josefin Sans" w:hAnsi="Josefin Sans" w:cs="Josefin Sans"/>
        </w:rPr>
        <w:t>The result of your students will be high!</w:t>
      </w:r>
    </w:p>
    <w:p w:rsidR="00BF6C47" w:rsidRDefault="00BF6C47">
      <w:pPr>
        <w:jc w:val="both"/>
        <w:rPr>
          <w:rFonts w:ascii="Josefin Sans" w:eastAsia="Josefin Sans" w:hAnsi="Josefin Sans" w:cs="Josefin Sans"/>
        </w:rPr>
      </w:pPr>
    </w:p>
    <w:p w:rsidR="00212EEA" w:rsidRPr="004A2B24" w:rsidRDefault="00212EEA">
      <w:pPr>
        <w:jc w:val="both"/>
        <w:rPr>
          <w:rFonts w:ascii="Josefin Sans" w:eastAsia="Josefin Sans" w:hAnsi="Josefin Sans" w:cs="Josefin Sans"/>
          <w:b/>
          <w:bCs/>
          <w:sz w:val="40"/>
          <w:szCs w:val="40"/>
        </w:rPr>
      </w:pPr>
      <w:r w:rsidRPr="004A2B24">
        <w:rPr>
          <w:rFonts w:ascii="Josefin Sans" w:eastAsia="Josefin Sans" w:hAnsi="Josefin Sans" w:cs="Josefin Sans"/>
          <w:b/>
          <w:bCs/>
          <w:sz w:val="40"/>
          <w:szCs w:val="40"/>
        </w:rPr>
        <w:t xml:space="preserve">Benefits of Your </w:t>
      </w:r>
      <w:r w:rsidR="004A2B24" w:rsidRPr="004A2B24">
        <w:rPr>
          <w:rFonts w:ascii="Josefin Sans" w:eastAsia="Josefin Sans" w:hAnsi="Josefin Sans" w:cs="Josefin Sans"/>
          <w:b/>
          <w:bCs/>
          <w:sz w:val="40"/>
          <w:szCs w:val="40"/>
        </w:rPr>
        <w:t>Student</w:t>
      </w:r>
      <w:r w:rsidRPr="004A2B24">
        <w:rPr>
          <w:rFonts w:ascii="Josefin Sans" w:eastAsia="Josefin Sans" w:hAnsi="Josefin Sans" w:cs="Josefin Sans"/>
          <w:b/>
          <w:bCs/>
          <w:sz w:val="40"/>
          <w:szCs w:val="40"/>
        </w:rPr>
        <w:t>:</w:t>
      </w:r>
    </w:p>
    <w:p w:rsidR="004A2B24" w:rsidRPr="004A2B24" w:rsidRDefault="004A2B24" w:rsidP="004A2B24">
      <w:pPr>
        <w:pStyle w:val="ListParagraph"/>
        <w:numPr>
          <w:ilvl w:val="0"/>
          <w:numId w:val="6"/>
        </w:numPr>
        <w:jc w:val="both"/>
        <w:rPr>
          <w:rFonts w:ascii="Josefin Sans" w:eastAsia="Josefin Sans" w:hAnsi="Josefin Sans" w:cs="Josefin Sans"/>
          <w:b/>
          <w:bCs/>
        </w:rPr>
      </w:pPr>
      <w:r>
        <w:rPr>
          <w:rFonts w:ascii="Josefin Sans" w:eastAsia="Josefin Sans" w:hAnsi="Josefin Sans" w:cs="Josefin Sans"/>
        </w:rPr>
        <w:t>Global certification from different IT giants like Microsoft, Google and many more</w:t>
      </w:r>
    </w:p>
    <w:p w:rsidR="004A2B24" w:rsidRDefault="004A2B24" w:rsidP="004A2B24">
      <w:pPr>
        <w:pStyle w:val="ListParagraph"/>
        <w:numPr>
          <w:ilvl w:val="0"/>
          <w:numId w:val="6"/>
        </w:numPr>
        <w:jc w:val="both"/>
        <w:rPr>
          <w:rFonts w:ascii="Josefin Sans" w:eastAsia="Josefin Sans" w:hAnsi="Josefin Sans" w:cs="Josefin Sans"/>
        </w:rPr>
      </w:pPr>
      <w:r w:rsidRPr="004A2B24">
        <w:rPr>
          <w:rFonts w:ascii="Josefin Sans" w:eastAsia="Josefin Sans" w:hAnsi="Josefin Sans" w:cs="Josefin Sans"/>
        </w:rPr>
        <w:t xml:space="preserve">Participating in </w:t>
      </w:r>
      <w:r>
        <w:rPr>
          <w:rFonts w:ascii="Josefin Sans" w:eastAsia="Josefin Sans" w:hAnsi="Josefin Sans" w:cs="Josefin Sans"/>
        </w:rPr>
        <w:t>different competition around the world and get top achievements</w:t>
      </w:r>
    </w:p>
    <w:p w:rsidR="004A2B24" w:rsidRDefault="004A2B24" w:rsidP="004A2B24">
      <w:pPr>
        <w:pStyle w:val="ListParagraph"/>
        <w:numPr>
          <w:ilvl w:val="0"/>
          <w:numId w:val="6"/>
        </w:numPr>
        <w:jc w:val="both"/>
        <w:rPr>
          <w:rFonts w:ascii="Josefin Sans" w:eastAsia="Josefin Sans" w:hAnsi="Josefin Sans" w:cs="Josefin Sans"/>
        </w:rPr>
      </w:pPr>
      <w:r>
        <w:rPr>
          <w:rFonts w:ascii="Josefin Sans" w:eastAsia="Josefin Sans" w:hAnsi="Josefin Sans" w:cs="Josefin Sans"/>
        </w:rPr>
        <w:t>Participating in Google Summer Of Code and getting chance to work with the IT Giants</w:t>
      </w:r>
    </w:p>
    <w:p w:rsidR="004A2B24" w:rsidRPr="004A2B24" w:rsidRDefault="004A2B24" w:rsidP="004A2B24">
      <w:pPr>
        <w:pStyle w:val="ListParagraph"/>
        <w:numPr>
          <w:ilvl w:val="0"/>
          <w:numId w:val="6"/>
        </w:numPr>
        <w:jc w:val="both"/>
        <w:rPr>
          <w:rFonts w:ascii="Josefin Sans" w:eastAsia="Josefin Sans" w:hAnsi="Josefin Sans" w:cs="Josefin Sans"/>
        </w:rPr>
      </w:pPr>
      <w:r>
        <w:rPr>
          <w:rFonts w:ascii="Josefin Sans" w:eastAsia="Josefin Sans" w:hAnsi="Josefin Sans" w:cs="Josefin Sans"/>
        </w:rPr>
        <w:t>Participating in Indian computing Olympiad and get top achievements</w:t>
      </w:r>
    </w:p>
    <w:p w:rsidR="00BF6C47" w:rsidRDefault="00BF6C47">
      <w:pPr>
        <w:jc w:val="both"/>
        <w:rPr>
          <w:rFonts w:ascii="Josefin Sans" w:eastAsia="Josefin Sans" w:hAnsi="Josefin Sans" w:cs="Josefin Sans"/>
        </w:rPr>
      </w:pPr>
    </w:p>
    <w:p w:rsidR="00624653" w:rsidRDefault="00624653">
      <w:pPr>
        <w:jc w:val="both"/>
        <w:rPr>
          <w:rFonts w:ascii="Josefin Sans" w:eastAsia="Josefin Sans" w:hAnsi="Josefin Sans" w:cs="Josefin Sans"/>
        </w:rPr>
      </w:pPr>
    </w:p>
    <w:p w:rsidR="00624653" w:rsidRDefault="00624653">
      <w:pPr>
        <w:jc w:val="both"/>
        <w:rPr>
          <w:rFonts w:ascii="Josefin Sans" w:eastAsia="Josefin Sans" w:hAnsi="Josefin Sans" w:cs="Josefin Sans"/>
        </w:rPr>
      </w:pPr>
    </w:p>
    <w:p w:rsidR="00F014B7" w:rsidRPr="000E5333" w:rsidRDefault="00AB3076">
      <w:pPr>
        <w:jc w:val="both"/>
        <w:rPr>
          <w:rFonts w:ascii="Josefin Sans" w:eastAsia="Josefin Sans" w:hAnsi="Josefin Sans" w:cs="Josefin Sans"/>
          <w:b/>
          <w:sz w:val="40"/>
          <w:szCs w:val="40"/>
        </w:rPr>
      </w:pPr>
      <w:r w:rsidRPr="000E5333">
        <w:rPr>
          <w:rFonts w:ascii="Josefin Sans" w:eastAsia="Josefin Sans" w:hAnsi="Josefin Sans" w:cs="Josefin Sans"/>
          <w:b/>
          <w:sz w:val="40"/>
          <w:szCs w:val="40"/>
        </w:rPr>
        <w:lastRenderedPageBreak/>
        <w:t>Team &amp; Contact Details (with Photo):</w:t>
      </w:r>
    </w:p>
    <w:p w:rsidR="001923C5" w:rsidRPr="001923C5" w:rsidRDefault="001923C5">
      <w:pPr>
        <w:jc w:val="both"/>
        <w:rPr>
          <w:rFonts w:ascii="Josefin Sans" w:eastAsia="Josefin Sans" w:hAnsi="Josefin Sans" w:cs="Josefin Sans"/>
          <w:b/>
          <w:bCs/>
        </w:rPr>
      </w:pPr>
      <w:r>
        <w:rPr>
          <w:rFonts w:ascii="Josefin Sans" w:eastAsia="Josefin Sans" w:hAnsi="Josefin Sans" w:cs="Josefin Sans"/>
          <w:b/>
          <w:bCs/>
        </w:rPr>
        <w:t xml:space="preserve">Executive Team </w:t>
      </w:r>
      <w:r w:rsidRPr="001923C5">
        <w:rPr>
          <w:rFonts w:ascii="Josefin Sans" w:eastAsia="Josefin Sans" w:hAnsi="Josefin Sans" w:cs="Josefin Sans"/>
          <w:b/>
          <w:bCs/>
        </w:rPr>
        <w:t>-</w:t>
      </w:r>
    </w:p>
    <w:p w:rsidR="00F014B7" w:rsidRDefault="00AB3076">
      <w:pPr>
        <w:jc w:val="both"/>
        <w:rPr>
          <w:rFonts w:ascii="Josefin Sans" w:eastAsia="Josefin Sans" w:hAnsi="Josefin Sans" w:cs="Josefin Sans"/>
        </w:rPr>
      </w:pPr>
      <w:r>
        <w:rPr>
          <w:rFonts w:ascii="Josefin Sans" w:eastAsia="Josefin Sans" w:hAnsi="Josefin Sans" w:cs="Josefin Sans"/>
        </w:rPr>
        <w:t>Ayan Choudhury</w:t>
      </w:r>
    </w:p>
    <w:p w:rsidR="001923C5" w:rsidRDefault="001923C5">
      <w:pPr>
        <w:jc w:val="both"/>
        <w:rPr>
          <w:rFonts w:ascii="Josefin Sans" w:eastAsia="Josefin Sans" w:hAnsi="Josefin Sans" w:cs="Josefin Sans"/>
        </w:rPr>
      </w:pPr>
      <w:r>
        <w:rPr>
          <w:rFonts w:ascii="Josefin Sans" w:eastAsia="Josefin Sans" w:hAnsi="Josefin Sans" w:cs="Josefin Sans"/>
        </w:rPr>
        <w:t xml:space="preserve">Chief Executive Officer, </w:t>
      </w:r>
      <w:r>
        <w:rPr>
          <w:rFonts w:ascii="Josefin Sans" w:eastAsia="Josefin Sans" w:hAnsi="Josefin Sans" w:cs="Josefin Sans"/>
        </w:rPr>
        <w:t>TheoreX</w:t>
      </w:r>
    </w:p>
    <w:p w:rsidR="001923C5" w:rsidRDefault="001923C5">
      <w:pPr>
        <w:jc w:val="both"/>
        <w:rPr>
          <w:rFonts w:ascii="Josefin Sans" w:eastAsia="Josefin Sans" w:hAnsi="Josefin Sans" w:cs="Josefin Sans"/>
        </w:rPr>
      </w:pPr>
      <w:r>
        <w:rPr>
          <w:rFonts w:ascii="Josefin Sans" w:eastAsia="Josefin Sans" w:hAnsi="Josefin Sans" w:cs="Josefin Sans"/>
        </w:rPr>
        <w:t>Mozilla Representative, India</w:t>
      </w:r>
    </w:p>
    <w:p w:rsidR="001923C5" w:rsidRDefault="001923C5">
      <w:pPr>
        <w:jc w:val="both"/>
        <w:rPr>
          <w:rFonts w:ascii="Josefin Sans" w:eastAsia="Josefin Sans" w:hAnsi="Josefin Sans" w:cs="Josefin Sans"/>
        </w:rPr>
      </w:pPr>
      <w:r>
        <w:rPr>
          <w:rFonts w:ascii="Josefin Sans" w:eastAsia="Josefin Sans" w:hAnsi="Josefin Sans" w:cs="Josefin Sans"/>
        </w:rPr>
        <w:t>Open Source Evangelist</w:t>
      </w:r>
    </w:p>
    <w:p w:rsidR="00BF6C47" w:rsidRDefault="00BF6C47">
      <w:pPr>
        <w:jc w:val="both"/>
        <w:rPr>
          <w:rFonts w:ascii="Josefin Sans" w:eastAsia="Josefin Sans" w:hAnsi="Josefin Sans" w:cs="Josefin Sans"/>
        </w:rPr>
      </w:pPr>
    </w:p>
    <w:p w:rsidR="00BF6C47" w:rsidRDefault="00BF6C47">
      <w:pPr>
        <w:jc w:val="both"/>
        <w:rPr>
          <w:rFonts w:ascii="Josefin Sans" w:eastAsia="Josefin Sans" w:hAnsi="Josefin Sans" w:cs="Josefin Sans"/>
        </w:rPr>
      </w:pPr>
      <w:r w:rsidRPr="00BF6C47">
        <w:rPr>
          <w:rFonts w:ascii="Josefin Sans" w:eastAsia="Josefin Sans" w:hAnsi="Josefin Sans" w:cs="Josefin Sans"/>
          <w:noProof/>
        </w:rPr>
        <w:drawing>
          <wp:inline distT="0" distB="0" distL="0" distR="0">
            <wp:extent cx="2647950" cy="2614409"/>
            <wp:effectExtent l="0" t="0" r="0" b="0"/>
            <wp:docPr id="7" name="Picture 7" descr="C:\TheoreX\Team\Ay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oreX\Team\Ay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8561" cy="2615012"/>
                    </a:xfrm>
                    <a:prstGeom prst="rect">
                      <a:avLst/>
                    </a:prstGeom>
                    <a:noFill/>
                    <a:ln>
                      <a:noFill/>
                    </a:ln>
                  </pic:spPr>
                </pic:pic>
              </a:graphicData>
            </a:graphic>
          </wp:inline>
        </w:drawing>
      </w:r>
    </w:p>
    <w:p w:rsidR="00F014B7" w:rsidRDefault="00F014B7">
      <w:pPr>
        <w:jc w:val="both"/>
        <w:rPr>
          <w:rFonts w:ascii="Josefin Sans" w:eastAsia="Josefin Sans" w:hAnsi="Josefin Sans" w:cs="Josefin Sans"/>
        </w:rPr>
      </w:pPr>
    </w:p>
    <w:p w:rsidR="00BF6C47" w:rsidRDefault="00BF6C47">
      <w:pPr>
        <w:jc w:val="both"/>
        <w:rPr>
          <w:rFonts w:ascii="Josefin Sans" w:eastAsia="Josefin Sans" w:hAnsi="Josefin Sans" w:cs="Josefin Sans"/>
        </w:rPr>
      </w:pPr>
    </w:p>
    <w:p w:rsidR="00BF6C47" w:rsidRDefault="00BF6C47">
      <w:pPr>
        <w:jc w:val="both"/>
        <w:rPr>
          <w:rFonts w:ascii="Josefin Sans" w:eastAsia="Josefin Sans" w:hAnsi="Josefin Sans" w:cs="Josefin Sans"/>
        </w:rPr>
      </w:pPr>
    </w:p>
    <w:p w:rsidR="00F014B7" w:rsidRDefault="00AB3076">
      <w:pPr>
        <w:jc w:val="both"/>
        <w:rPr>
          <w:rFonts w:ascii="Josefin Sans" w:eastAsia="Josefin Sans" w:hAnsi="Josefin Sans" w:cs="Josefin Sans"/>
        </w:rPr>
      </w:pPr>
      <w:proofErr w:type="spellStart"/>
      <w:r>
        <w:rPr>
          <w:rFonts w:ascii="Josefin Sans" w:eastAsia="Josefin Sans" w:hAnsi="Josefin Sans" w:cs="Josefin Sans"/>
        </w:rPr>
        <w:t>Gaurab</w:t>
      </w:r>
      <w:proofErr w:type="spellEnd"/>
      <w:r>
        <w:rPr>
          <w:rFonts w:ascii="Josefin Sans" w:eastAsia="Josefin Sans" w:hAnsi="Josefin Sans" w:cs="Josefin Sans"/>
        </w:rPr>
        <w:t xml:space="preserve"> Patra</w:t>
      </w:r>
    </w:p>
    <w:p w:rsidR="001923C5" w:rsidRDefault="001923C5">
      <w:pPr>
        <w:jc w:val="both"/>
        <w:rPr>
          <w:rFonts w:ascii="Josefin Sans" w:eastAsia="Josefin Sans" w:hAnsi="Josefin Sans" w:cs="Josefin Sans"/>
        </w:rPr>
      </w:pPr>
      <w:r>
        <w:rPr>
          <w:rFonts w:ascii="Josefin Sans" w:eastAsia="Josefin Sans" w:hAnsi="Josefin Sans" w:cs="Josefin Sans"/>
        </w:rPr>
        <w:t xml:space="preserve">Chief Technology Officer, </w:t>
      </w:r>
      <w:r>
        <w:rPr>
          <w:rFonts w:ascii="Josefin Sans" w:eastAsia="Josefin Sans" w:hAnsi="Josefin Sans" w:cs="Josefin Sans"/>
        </w:rPr>
        <w:t>TheoreX</w:t>
      </w:r>
    </w:p>
    <w:p w:rsidR="001923C5" w:rsidRDefault="001923C5" w:rsidP="001923C5">
      <w:pPr>
        <w:jc w:val="both"/>
        <w:rPr>
          <w:rFonts w:ascii="Josefin Sans" w:eastAsia="Josefin Sans" w:hAnsi="Josefin Sans" w:cs="Josefin Sans"/>
        </w:rPr>
      </w:pPr>
      <w:r>
        <w:rPr>
          <w:rFonts w:ascii="Josefin Sans" w:eastAsia="Josefin Sans" w:hAnsi="Josefin Sans" w:cs="Josefin Sans"/>
        </w:rPr>
        <w:t>Mozilla Representative, India</w:t>
      </w:r>
    </w:p>
    <w:p w:rsidR="00F014B7" w:rsidRDefault="001923C5">
      <w:pPr>
        <w:jc w:val="both"/>
        <w:rPr>
          <w:rFonts w:ascii="Josefin Sans" w:eastAsia="Josefin Sans" w:hAnsi="Josefin Sans" w:cs="Josefin Sans"/>
        </w:rPr>
      </w:pPr>
      <w:r>
        <w:rPr>
          <w:rFonts w:ascii="Josefin Sans" w:eastAsia="Josefin Sans" w:hAnsi="Josefin Sans" w:cs="Josefin Sans"/>
        </w:rPr>
        <w:t>Open Source Evangelist</w:t>
      </w:r>
    </w:p>
    <w:p w:rsidR="00BF6C47" w:rsidRDefault="00BF6C47">
      <w:pPr>
        <w:jc w:val="both"/>
        <w:rPr>
          <w:rFonts w:ascii="Josefin Sans" w:eastAsia="Josefin Sans" w:hAnsi="Josefin Sans" w:cs="Josefin Sans"/>
        </w:rPr>
      </w:pPr>
    </w:p>
    <w:p w:rsidR="00F014B7" w:rsidRDefault="00BF6C47">
      <w:pPr>
        <w:jc w:val="both"/>
        <w:rPr>
          <w:rFonts w:ascii="Josefin Sans" w:eastAsia="Josefin Sans" w:hAnsi="Josefin Sans" w:cs="Josefin Sans"/>
        </w:rPr>
      </w:pPr>
      <w:r w:rsidRPr="00BF6C47">
        <w:rPr>
          <w:rFonts w:ascii="Josefin Sans" w:eastAsia="Josefin Sans" w:hAnsi="Josefin Sans" w:cs="Josefin Sans"/>
          <w:noProof/>
        </w:rPr>
        <w:drawing>
          <wp:inline distT="0" distB="0" distL="0" distR="0">
            <wp:extent cx="2657475" cy="2657475"/>
            <wp:effectExtent l="0" t="0" r="9525" b="9525"/>
            <wp:docPr id="8" name="Picture 8" descr="C:\TheoreX\Team\12030400_1029935600402403_509520608663528938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oreX\Team\12030400_1029935600402403_5095206086635289380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inline>
        </w:drawing>
      </w:r>
    </w:p>
    <w:p w:rsidR="001923C5" w:rsidRDefault="001923C5">
      <w:pPr>
        <w:jc w:val="both"/>
        <w:rPr>
          <w:rFonts w:ascii="Josefin Sans" w:eastAsia="Josefin Sans" w:hAnsi="Josefin Sans" w:cs="Josefin Sans"/>
        </w:rPr>
      </w:pPr>
    </w:p>
    <w:p w:rsidR="001923C5" w:rsidRDefault="001923C5">
      <w:pPr>
        <w:jc w:val="both"/>
        <w:rPr>
          <w:rFonts w:ascii="Josefin Sans" w:eastAsia="Josefin Sans" w:hAnsi="Josefin Sans" w:cs="Josefin Sans"/>
        </w:rPr>
      </w:pPr>
    </w:p>
    <w:p w:rsidR="00212EEA" w:rsidRDefault="00212EEA">
      <w:pPr>
        <w:jc w:val="both"/>
        <w:rPr>
          <w:rFonts w:ascii="Josefin Sans" w:eastAsia="Josefin Sans" w:hAnsi="Josefin Sans" w:cs="Josefin Sans"/>
        </w:rPr>
      </w:pPr>
    </w:p>
    <w:p w:rsidR="00212EEA" w:rsidRDefault="00212EEA">
      <w:pPr>
        <w:jc w:val="both"/>
        <w:rPr>
          <w:rFonts w:ascii="Josefin Sans" w:eastAsia="Josefin Sans" w:hAnsi="Josefin Sans" w:cs="Josefin Sans"/>
        </w:rPr>
      </w:pPr>
    </w:p>
    <w:p w:rsidR="00212EEA" w:rsidRDefault="00212EEA">
      <w:pPr>
        <w:jc w:val="both"/>
        <w:rPr>
          <w:rFonts w:ascii="Josefin Sans" w:eastAsia="Josefin Sans" w:hAnsi="Josefin Sans" w:cs="Josefin Sans"/>
        </w:rPr>
      </w:pPr>
    </w:p>
    <w:p w:rsidR="00F014B7" w:rsidRDefault="001923C5">
      <w:pPr>
        <w:jc w:val="both"/>
        <w:rPr>
          <w:rFonts w:ascii="Josefin Sans" w:eastAsia="Josefin Sans" w:hAnsi="Josefin Sans" w:cs="Josefin Sans"/>
          <w:b/>
        </w:rPr>
      </w:pPr>
      <w:r>
        <w:rPr>
          <w:rFonts w:ascii="Josefin Sans" w:eastAsia="Josefin Sans" w:hAnsi="Josefin Sans" w:cs="Josefin Sans"/>
          <w:b/>
        </w:rPr>
        <w:lastRenderedPageBreak/>
        <w:t>Contact Persons -</w:t>
      </w:r>
    </w:p>
    <w:p w:rsidR="00160B6C" w:rsidRDefault="001923C5">
      <w:pPr>
        <w:jc w:val="both"/>
        <w:rPr>
          <w:rFonts w:ascii="Josefin Sans" w:eastAsia="Josefin Sans" w:hAnsi="Josefin Sans" w:cs="Josefin Sans"/>
        </w:rPr>
      </w:pPr>
      <w:proofErr w:type="spellStart"/>
      <w:r>
        <w:rPr>
          <w:rFonts w:ascii="Josefin Sans" w:eastAsia="Josefin Sans" w:hAnsi="Josefin Sans" w:cs="Josefin Sans"/>
        </w:rPr>
        <w:t>Sayantan</w:t>
      </w:r>
      <w:proofErr w:type="spellEnd"/>
      <w:r>
        <w:rPr>
          <w:rFonts w:ascii="Josefin Sans" w:eastAsia="Josefin Sans" w:hAnsi="Josefin Sans" w:cs="Josefin Sans"/>
        </w:rPr>
        <w:t xml:space="preserve"> Saha</w:t>
      </w:r>
    </w:p>
    <w:p w:rsidR="00160B6C" w:rsidRDefault="001923C5">
      <w:pPr>
        <w:jc w:val="both"/>
        <w:rPr>
          <w:rFonts w:ascii="Josefin Sans" w:eastAsia="Josefin Sans" w:hAnsi="Josefin Sans" w:cs="Josefin Sans"/>
        </w:rPr>
      </w:pPr>
      <w:r>
        <w:rPr>
          <w:rFonts w:ascii="Josefin Sans" w:eastAsia="Josefin Sans" w:hAnsi="Josefin Sans" w:cs="Josefin Sans"/>
        </w:rPr>
        <w:t>+91-9732372287</w:t>
      </w:r>
    </w:p>
    <w:p w:rsidR="00160B6C" w:rsidRDefault="001923C5">
      <w:pPr>
        <w:jc w:val="both"/>
        <w:rPr>
          <w:rFonts w:ascii="Josefin Sans" w:eastAsia="Josefin Sans" w:hAnsi="Josefin Sans" w:cs="Josefin Sans"/>
        </w:rPr>
      </w:pPr>
      <w:r>
        <w:rPr>
          <w:rFonts w:ascii="Josefin Sans" w:eastAsia="Josefin Sans" w:hAnsi="Josefin Sans" w:cs="Josefin Sans"/>
        </w:rPr>
        <w:t>s</w:t>
      </w:r>
      <w:r w:rsidR="00160B6C">
        <w:rPr>
          <w:rFonts w:ascii="Josefin Sans" w:eastAsia="Josefin Sans" w:hAnsi="Josefin Sans" w:cs="Josefin Sans"/>
        </w:rPr>
        <w:t>ayan</w:t>
      </w:r>
      <w:r>
        <w:rPr>
          <w:rFonts w:ascii="Josefin Sans" w:eastAsia="Josefin Sans" w:hAnsi="Josefin Sans" w:cs="Josefin Sans"/>
        </w:rPr>
        <w:t>tan</w:t>
      </w:r>
      <w:r w:rsidR="00160B6C">
        <w:rPr>
          <w:rFonts w:ascii="Josefin Sans" w:eastAsia="Josefin Sans" w:hAnsi="Josefin Sans" w:cs="Josefin Sans"/>
        </w:rPr>
        <w:t>@theorex.io</w:t>
      </w:r>
    </w:p>
    <w:p w:rsidR="00212EEA" w:rsidRDefault="00212EEA">
      <w:pPr>
        <w:jc w:val="both"/>
        <w:rPr>
          <w:rFonts w:ascii="Josefin Sans" w:eastAsia="Josefin Sans" w:hAnsi="Josefin Sans" w:cs="Josefin Sans"/>
        </w:rPr>
      </w:pPr>
      <w:r w:rsidRPr="00212EEA">
        <w:rPr>
          <w:rFonts w:ascii="Josefin Sans" w:eastAsia="Josefin Sans" w:hAnsi="Josefin Sans" w:cs="Josefin Sans"/>
          <w:noProof/>
        </w:rPr>
        <w:drawing>
          <wp:inline distT="0" distB="0" distL="0" distR="0">
            <wp:extent cx="2066925" cy="2066925"/>
            <wp:effectExtent l="0" t="0" r="9525" b="9525"/>
            <wp:docPr id="9" name="Picture 9" descr="C:\TheoreX\Team\team-leader-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heoreX\Team\team-leader-pic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rsidR="00160B6C" w:rsidRDefault="00160B6C" w:rsidP="00160B6C">
      <w:pPr>
        <w:jc w:val="both"/>
        <w:rPr>
          <w:rFonts w:ascii="Josefin Sans" w:eastAsia="Josefin Sans" w:hAnsi="Josefin Sans" w:cs="Josefin Sans"/>
        </w:rPr>
      </w:pPr>
    </w:p>
    <w:p w:rsidR="00160B6C" w:rsidRDefault="00160B6C">
      <w:pPr>
        <w:jc w:val="both"/>
        <w:rPr>
          <w:rFonts w:ascii="Josefin Sans" w:eastAsia="Josefin Sans" w:hAnsi="Josefin Sans" w:cs="Josefin Sans"/>
        </w:rPr>
      </w:pPr>
      <w:proofErr w:type="spellStart"/>
      <w:r>
        <w:rPr>
          <w:rFonts w:ascii="Josefin Sans" w:eastAsia="Josefin Sans" w:hAnsi="Josefin Sans" w:cs="Josefin Sans"/>
        </w:rPr>
        <w:t>Sayan</w:t>
      </w:r>
      <w:proofErr w:type="spellEnd"/>
      <w:r>
        <w:rPr>
          <w:rFonts w:ascii="Josefin Sans" w:eastAsia="Josefin Sans" w:hAnsi="Josefin Sans" w:cs="Josefin Sans"/>
        </w:rPr>
        <w:t xml:space="preserve"> </w:t>
      </w:r>
      <w:proofErr w:type="spellStart"/>
      <w:r>
        <w:rPr>
          <w:rFonts w:ascii="Josefin Sans" w:eastAsia="Josefin Sans" w:hAnsi="Josefin Sans" w:cs="Josefin Sans"/>
        </w:rPr>
        <w:t>Samaddar</w:t>
      </w:r>
      <w:proofErr w:type="spellEnd"/>
    </w:p>
    <w:p w:rsidR="00160B6C" w:rsidRDefault="00160B6C">
      <w:pPr>
        <w:jc w:val="both"/>
        <w:rPr>
          <w:rFonts w:ascii="Josefin Sans" w:eastAsia="Josefin Sans" w:hAnsi="Josefin Sans" w:cs="Josefin Sans"/>
        </w:rPr>
      </w:pPr>
      <w:r>
        <w:rPr>
          <w:rFonts w:ascii="Josefin Sans" w:eastAsia="Josefin Sans" w:hAnsi="Josefin Sans" w:cs="Josefin Sans"/>
        </w:rPr>
        <w:t>+91-7278926805</w:t>
      </w:r>
    </w:p>
    <w:p w:rsidR="00F014B7" w:rsidRDefault="00160B6C">
      <w:pPr>
        <w:jc w:val="both"/>
        <w:rPr>
          <w:rFonts w:ascii="Josefin Sans" w:eastAsia="Josefin Sans" w:hAnsi="Josefin Sans" w:cs="Josefin Sans"/>
        </w:rPr>
      </w:pPr>
      <w:r>
        <w:rPr>
          <w:rFonts w:ascii="Josefin Sans" w:eastAsia="Josefin Sans" w:hAnsi="Josefin Sans" w:cs="Josefin Sans"/>
        </w:rPr>
        <w:t>sayan@theorex.io</w:t>
      </w:r>
    </w:p>
    <w:p w:rsidR="00212EEA" w:rsidRDefault="00212EEA">
      <w:pPr>
        <w:jc w:val="both"/>
        <w:rPr>
          <w:rFonts w:ascii="Josefin Sans" w:eastAsia="Josefin Sans" w:hAnsi="Josefin Sans" w:cs="Josefin Sans"/>
        </w:rPr>
      </w:pPr>
      <w:r w:rsidRPr="00212EEA">
        <w:rPr>
          <w:rFonts w:ascii="Josefin Sans" w:eastAsia="Josefin Sans" w:hAnsi="Josefin Sans" w:cs="Josefin Sans"/>
          <w:noProof/>
        </w:rPr>
        <w:drawing>
          <wp:inline distT="0" distB="0" distL="0" distR="0">
            <wp:extent cx="1901574" cy="1914525"/>
            <wp:effectExtent l="0" t="0" r="3810" b="0"/>
            <wp:docPr id="10" name="Picture 10" descr="C:\TheoreX\Team\12244804_691461374331857_851721843968645732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heoreX\Team\12244804_691461374331857_8517218439686457328_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7245" cy="1920235"/>
                    </a:xfrm>
                    <a:prstGeom prst="rect">
                      <a:avLst/>
                    </a:prstGeom>
                    <a:noFill/>
                    <a:ln>
                      <a:noFill/>
                    </a:ln>
                  </pic:spPr>
                </pic:pic>
              </a:graphicData>
            </a:graphic>
          </wp:inline>
        </w:drawing>
      </w:r>
    </w:p>
    <w:p w:rsidR="00212EEA" w:rsidRDefault="00212EEA">
      <w:pPr>
        <w:jc w:val="both"/>
        <w:rPr>
          <w:rFonts w:ascii="Josefin Sans" w:eastAsia="Josefin Sans" w:hAnsi="Josefin Sans" w:cs="Josefin Sans"/>
        </w:rPr>
      </w:pPr>
    </w:p>
    <w:p w:rsidR="00F014B7" w:rsidRDefault="00F014B7">
      <w:pPr>
        <w:jc w:val="both"/>
        <w:rPr>
          <w:rFonts w:ascii="Josefin Sans" w:eastAsia="Josefin Sans" w:hAnsi="Josefin Sans" w:cs="Josefin Sans"/>
        </w:rPr>
      </w:pPr>
    </w:p>
    <w:p w:rsidR="00F014B7" w:rsidRDefault="00AB3076">
      <w:pPr>
        <w:jc w:val="both"/>
        <w:rPr>
          <w:rFonts w:ascii="Josefin Sans" w:eastAsia="Josefin Sans" w:hAnsi="Josefin Sans" w:cs="Josefin Sans"/>
        </w:rPr>
      </w:pPr>
      <w:r>
        <w:rPr>
          <w:rFonts w:ascii="Josefin Sans" w:eastAsia="Josefin Sans" w:hAnsi="Josefin Sans" w:cs="Josefin Sans"/>
          <w:b/>
        </w:rPr>
        <w:t>About TheoreX Footer</w:t>
      </w:r>
      <w:r>
        <w:rPr>
          <w:rFonts w:ascii="Josefin Sans" w:eastAsia="Josefin Sans" w:hAnsi="Josefin Sans" w:cs="Josefin Sans"/>
        </w:rPr>
        <w:t>:</w:t>
      </w:r>
    </w:p>
    <w:p w:rsidR="00F014B7" w:rsidRDefault="00AB3076">
      <w:pPr>
        <w:jc w:val="both"/>
        <w:rPr>
          <w:rFonts w:ascii="Josefin Sans" w:eastAsia="Josefin Sans" w:hAnsi="Josefin Sans" w:cs="Josefin Sans"/>
        </w:rPr>
      </w:pPr>
      <w:r>
        <w:rPr>
          <w:rFonts w:ascii="Josefin Sans" w:eastAsia="Josefin Sans" w:hAnsi="Josefin Sans" w:cs="Josefin Sans"/>
        </w:rPr>
        <w:t>TheoreX Edutech LLP</w:t>
      </w:r>
    </w:p>
    <w:p w:rsidR="00160B6C" w:rsidRDefault="00160B6C">
      <w:pPr>
        <w:jc w:val="both"/>
        <w:rPr>
          <w:rFonts w:ascii="Josefin Sans" w:eastAsia="Josefin Sans" w:hAnsi="Josefin Sans" w:cs="Josefin Sans"/>
        </w:rPr>
      </w:pPr>
      <w:r>
        <w:rPr>
          <w:rFonts w:ascii="Josefin Sans" w:eastAsia="Josefin Sans" w:hAnsi="Josefin Sans" w:cs="Josefin Sans"/>
        </w:rPr>
        <w:t>www.theorex.io</w:t>
      </w:r>
    </w:p>
    <w:p w:rsidR="00F014B7" w:rsidRDefault="00160B6C">
      <w:pPr>
        <w:jc w:val="both"/>
        <w:rPr>
          <w:rFonts w:ascii="Josefin Sans" w:eastAsia="Josefin Sans" w:hAnsi="Josefin Sans" w:cs="Josefin Sans"/>
        </w:rPr>
      </w:pPr>
      <w:r>
        <w:rPr>
          <w:rFonts w:ascii="Josefin Sans" w:eastAsia="Josefin Sans" w:hAnsi="Josefin Sans" w:cs="Josefin Sans"/>
        </w:rPr>
        <w:t>info@theorex.io</w:t>
      </w:r>
    </w:p>
    <w:p w:rsidR="00F014B7" w:rsidRDefault="00AB3076">
      <w:pPr>
        <w:jc w:val="both"/>
        <w:rPr>
          <w:rFonts w:ascii="Josefin Sans" w:eastAsia="Josefin Sans" w:hAnsi="Josefin Sans" w:cs="Josefin Sans"/>
        </w:rPr>
      </w:pPr>
      <w:r>
        <w:rPr>
          <w:rFonts w:ascii="Josefin Sans" w:eastAsia="Josefin Sans" w:hAnsi="Josefin Sans" w:cs="Josefin Sans"/>
        </w:rPr>
        <w:t>+91-9874624549, +91-9874975638</w:t>
      </w:r>
      <w:bookmarkStart w:id="1" w:name="_GoBack"/>
      <w:bookmarkEnd w:id="1"/>
    </w:p>
    <w:p w:rsidR="00F014B7" w:rsidRDefault="00160B6C">
      <w:pPr>
        <w:jc w:val="both"/>
        <w:rPr>
          <w:rFonts w:ascii="Josefin Sans" w:eastAsia="Josefin Sans" w:hAnsi="Josefin Sans" w:cs="Josefin Sans"/>
        </w:rPr>
      </w:pPr>
      <w:r>
        <w:rPr>
          <w:rFonts w:ascii="Josefin Sans" w:eastAsia="Josefin Sans" w:hAnsi="Josefin Sans" w:cs="Josefin Sans"/>
        </w:rPr>
        <w:t xml:space="preserve">71, Sonali Park, Garia, </w:t>
      </w:r>
      <w:r w:rsidR="00AB3076">
        <w:rPr>
          <w:rFonts w:ascii="Josefin Sans" w:eastAsia="Josefin Sans" w:hAnsi="Josefin Sans" w:cs="Josefin Sans"/>
        </w:rPr>
        <w:t>Kolkata</w:t>
      </w:r>
      <w:r>
        <w:rPr>
          <w:rFonts w:ascii="Josefin Sans" w:eastAsia="Josefin Sans" w:hAnsi="Josefin Sans" w:cs="Josefin Sans"/>
        </w:rPr>
        <w:t xml:space="preserve"> - 84</w:t>
      </w:r>
      <w:r w:rsidR="00AB3076">
        <w:rPr>
          <w:rFonts w:ascii="Josefin Sans" w:eastAsia="Josefin Sans" w:hAnsi="Josefin Sans" w:cs="Josefin Sans"/>
        </w:rPr>
        <w:t>, India</w:t>
      </w:r>
    </w:p>
    <w:p w:rsidR="00F014B7" w:rsidRDefault="00F014B7">
      <w:pPr>
        <w:jc w:val="both"/>
        <w:rPr>
          <w:rFonts w:ascii="Josefin Sans" w:eastAsia="Josefin Sans" w:hAnsi="Josefin Sans" w:cs="Josefin Sans"/>
        </w:rPr>
      </w:pPr>
    </w:p>
    <w:p w:rsidR="00624653" w:rsidRPr="00AB3076" w:rsidRDefault="00AB3076">
      <w:pPr>
        <w:jc w:val="both"/>
        <w:rPr>
          <w:rFonts w:ascii="Josefin Sans" w:eastAsia="Josefin Sans" w:hAnsi="Josefin Sans" w:cs="Josefin Sans"/>
          <w:b/>
          <w:bCs/>
        </w:rPr>
      </w:pPr>
      <w:r>
        <w:rPr>
          <w:rFonts w:ascii="Josefin Sans" w:eastAsia="Josefin Sans" w:hAnsi="Josefin Sans" w:cs="Josefin Sans"/>
          <w:b/>
          <w:bCs/>
        </w:rPr>
        <w:t>Use these logos in footer section of last page</w:t>
      </w:r>
    </w:p>
    <w:p w:rsidR="00624653" w:rsidRDefault="00624653">
      <w:pPr>
        <w:jc w:val="both"/>
        <w:rPr>
          <w:rFonts w:ascii="Josefin Sans" w:eastAsia="Josefin Sans" w:hAnsi="Josefin Sans" w:cs="Josefin Sans"/>
        </w:rPr>
      </w:pPr>
      <w:r w:rsidRPr="00624653">
        <w:rPr>
          <w:rFonts w:ascii="Josefin Sans" w:eastAsia="Josefin Sans" w:hAnsi="Josefin Sans" w:cs="Josefin Sans"/>
          <w:noProof/>
        </w:rPr>
        <w:drawing>
          <wp:inline distT="0" distB="0" distL="0" distR="0">
            <wp:extent cx="1524000" cy="704850"/>
            <wp:effectExtent l="0" t="0" r="0" b="0"/>
            <wp:docPr id="16" name="Picture 16" descr="C:\Users\ayay7\Downloads\Backup_of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yay7\Downloads\Backup_of_logo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0" cy="704850"/>
                    </a:xfrm>
                    <a:prstGeom prst="rect">
                      <a:avLst/>
                    </a:prstGeom>
                    <a:noFill/>
                    <a:ln>
                      <a:noFill/>
                    </a:ln>
                  </pic:spPr>
                </pic:pic>
              </a:graphicData>
            </a:graphic>
          </wp:inline>
        </w:drawing>
      </w:r>
      <w:r w:rsidRPr="00624653">
        <w:rPr>
          <w:rFonts w:ascii="Josefin Sans" w:eastAsia="Josefin Sans" w:hAnsi="Josefin Sans" w:cs="Josefin Sans"/>
          <w:noProof/>
        </w:rPr>
        <w:drawing>
          <wp:inline distT="0" distB="0" distL="0" distR="0">
            <wp:extent cx="1571625" cy="832827"/>
            <wp:effectExtent l="0" t="0" r="0" b="5715"/>
            <wp:docPr id="15" name="Picture 15" descr="C:\Users\ayay7\Downloads\MT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yay7\Downloads\MTA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0058" cy="837296"/>
                    </a:xfrm>
                    <a:prstGeom prst="rect">
                      <a:avLst/>
                    </a:prstGeom>
                    <a:noFill/>
                    <a:ln>
                      <a:noFill/>
                    </a:ln>
                  </pic:spPr>
                </pic:pic>
              </a:graphicData>
            </a:graphic>
          </wp:inline>
        </w:drawing>
      </w:r>
      <w:r w:rsidRPr="00624653">
        <w:rPr>
          <w:rFonts w:ascii="Josefin Sans" w:eastAsia="Josefin Sans" w:hAnsi="Josefin Sans" w:cs="Josefin Sans"/>
          <w:noProof/>
        </w:rPr>
        <w:drawing>
          <wp:inline distT="0" distB="0" distL="0" distR="0">
            <wp:extent cx="2266950" cy="857229"/>
            <wp:effectExtent l="0" t="0" r="0" b="635"/>
            <wp:docPr id="14" name="Picture 14" descr="C:\Users\ayay7\Downloads\microsoft-partn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yay7\Downloads\microsoft-partner-log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3673" cy="867334"/>
                    </a:xfrm>
                    <a:prstGeom prst="rect">
                      <a:avLst/>
                    </a:prstGeom>
                    <a:noFill/>
                    <a:ln>
                      <a:noFill/>
                    </a:ln>
                  </pic:spPr>
                </pic:pic>
              </a:graphicData>
            </a:graphic>
          </wp:inline>
        </w:drawing>
      </w:r>
      <w:r w:rsidRPr="00624653">
        <w:rPr>
          <w:rFonts w:ascii="Josefin Sans" w:eastAsia="Josefin Sans" w:hAnsi="Josefin Sans" w:cs="Josefin Sans"/>
          <w:noProof/>
        </w:rPr>
        <w:lastRenderedPageBreak/>
        <w:drawing>
          <wp:inline distT="0" distB="0" distL="0" distR="0">
            <wp:extent cx="1114425" cy="1114425"/>
            <wp:effectExtent l="0" t="0" r="9525" b="9525"/>
            <wp:docPr id="13" name="Picture 13" descr="C:\Users\ayay7\Downloads\GWD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yay7\Downloads\GWD_logo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r w:rsidRPr="00624653">
        <w:rPr>
          <w:rFonts w:ascii="Josefin Sans" w:eastAsia="Josefin Sans" w:hAnsi="Josefin Sans" w:cs="Josefin Sans"/>
          <w:noProof/>
        </w:rPr>
        <w:drawing>
          <wp:inline distT="0" distB="0" distL="0" distR="0">
            <wp:extent cx="2486025" cy="1148060"/>
            <wp:effectExtent l="0" t="0" r="0" b="0"/>
            <wp:docPr id="12" name="Picture 12" descr="C:\Users\ayay7\Downloads\certi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ay7\Downloads\certipor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2117" cy="1150874"/>
                    </a:xfrm>
                    <a:prstGeom prst="rect">
                      <a:avLst/>
                    </a:prstGeom>
                    <a:noFill/>
                    <a:ln>
                      <a:noFill/>
                    </a:ln>
                  </pic:spPr>
                </pic:pic>
              </a:graphicData>
            </a:graphic>
          </wp:inline>
        </w:drawing>
      </w:r>
      <w:r w:rsidRPr="00624653">
        <w:rPr>
          <w:rFonts w:ascii="Josefin Sans" w:eastAsia="Josefin Sans" w:hAnsi="Josefin Sans" w:cs="Josefin Sans"/>
          <w:noProof/>
        </w:rPr>
        <w:drawing>
          <wp:inline distT="0" distB="0" distL="0" distR="0">
            <wp:extent cx="1228725" cy="1228725"/>
            <wp:effectExtent l="0" t="0" r="9525" b="0"/>
            <wp:docPr id="11" name="Picture 11" descr="C:\Users\ayay7\Downloads\badgeHT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ay7\Downloads\badgeHTML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rsidR="00212EEA" w:rsidRDefault="00212EEA">
      <w:pPr>
        <w:jc w:val="both"/>
        <w:rPr>
          <w:rFonts w:ascii="Josefin Sans" w:eastAsia="Josefin Sans" w:hAnsi="Josefin Sans" w:cs="Josefin Sans"/>
        </w:rPr>
      </w:pPr>
    </w:p>
    <w:p w:rsidR="00212EEA" w:rsidRDefault="00212EEA">
      <w:pPr>
        <w:jc w:val="both"/>
        <w:rPr>
          <w:rFonts w:ascii="Josefin Sans" w:eastAsia="Josefin Sans" w:hAnsi="Josefin Sans" w:cs="Josefin Sans"/>
        </w:rPr>
      </w:pPr>
    </w:p>
    <w:p w:rsidR="00212EEA" w:rsidRDefault="00212EEA">
      <w:pPr>
        <w:jc w:val="both"/>
        <w:rPr>
          <w:rFonts w:ascii="Josefin Sans" w:eastAsia="Josefin Sans" w:hAnsi="Josefin Sans" w:cs="Josefin Sans"/>
        </w:rPr>
      </w:pPr>
    </w:p>
    <w:p w:rsidR="00212EEA" w:rsidRDefault="00212EEA">
      <w:pPr>
        <w:jc w:val="both"/>
        <w:rPr>
          <w:rFonts w:ascii="Josefin Sans" w:eastAsia="Josefin Sans" w:hAnsi="Josefin Sans" w:cs="Josefin Sans"/>
        </w:rPr>
      </w:pPr>
    </w:p>
    <w:p w:rsidR="00F014B7" w:rsidRDefault="00AB3076">
      <w:pPr>
        <w:jc w:val="both"/>
        <w:rPr>
          <w:rFonts w:ascii="Josefin Sans" w:eastAsia="Josefin Sans" w:hAnsi="Josefin Sans" w:cs="Josefin Sans"/>
          <w:b/>
        </w:rPr>
      </w:pPr>
      <w:r>
        <w:rPr>
          <w:rFonts w:ascii="Josefin Sans" w:eastAsia="Josefin Sans" w:hAnsi="Josefin Sans" w:cs="Josefin Sans"/>
          <w:b/>
        </w:rPr>
        <w:t>Back Cover Quotation:</w:t>
      </w:r>
    </w:p>
    <w:p w:rsidR="00F014B7" w:rsidRDefault="00AB3076">
      <w:pPr>
        <w:jc w:val="both"/>
        <w:rPr>
          <w:rFonts w:ascii="Josefin Sans" w:eastAsia="Josefin Sans" w:hAnsi="Josefin Sans" w:cs="Josefin Sans"/>
        </w:rPr>
      </w:pPr>
      <w:del w:id="2" w:author="Subhom Mitra" w:date="2017-04-27T01:00:00Z">
        <w:r>
          <w:rPr>
            <w:noProof/>
          </w:rPr>
          <w:drawing>
            <wp:inline distT="0" distB="0" distL="0" distR="0">
              <wp:extent cx="5905500" cy="3810000"/>
              <wp:effectExtent l="0" t="0" r="0" b="0"/>
              <wp:docPr id="1" name="image6.jpg" descr="Image result for education quotes"/>
              <wp:cNvGraphicFramePr/>
              <a:graphic xmlns:a="http://schemas.openxmlformats.org/drawingml/2006/main">
                <a:graphicData uri="http://schemas.openxmlformats.org/drawingml/2006/picture">
                  <pic:pic xmlns:pic="http://schemas.openxmlformats.org/drawingml/2006/picture">
                    <pic:nvPicPr>
                      <pic:cNvPr id="0" name="image6.jpg" descr="Image result for education quotes"/>
                      <pic:cNvPicPr preferRelativeResize="0"/>
                    </pic:nvPicPr>
                    <pic:blipFill>
                      <a:blip r:embed="rId20"/>
                      <a:srcRect/>
                      <a:stretch>
                        <a:fillRect/>
                      </a:stretch>
                    </pic:blipFill>
                    <pic:spPr>
                      <a:xfrm>
                        <a:off x="0" y="0"/>
                        <a:ext cx="5905500" cy="3810000"/>
                      </a:xfrm>
                      <a:prstGeom prst="rect">
                        <a:avLst/>
                      </a:prstGeom>
                      <a:ln/>
                    </pic:spPr>
                  </pic:pic>
                </a:graphicData>
              </a:graphic>
            </wp:inline>
          </w:drawing>
        </w:r>
      </w:del>
    </w:p>
    <w:sectPr w:rsidR="00F014B7">
      <w:pgSz w:w="11906" w:h="16838"/>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Josefin Sans">
    <w:panose1 w:val="00000000000000000000"/>
    <w:charset w:val="00"/>
    <w:family w:val="auto"/>
    <w:pitch w:val="variable"/>
    <w:sig w:usb0="A00000AF" w:usb1="4000204A"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Vrinda">
    <w:altName w:val="Courier New"/>
    <w:panose1 w:val="01010600010101010101"/>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C4CD6"/>
    <w:multiLevelType w:val="multilevel"/>
    <w:tmpl w:val="0112506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DB3E41"/>
    <w:multiLevelType w:val="multilevel"/>
    <w:tmpl w:val="2C9A871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64D7747"/>
    <w:multiLevelType w:val="hybridMultilevel"/>
    <w:tmpl w:val="77EC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859B8"/>
    <w:multiLevelType w:val="hybridMultilevel"/>
    <w:tmpl w:val="508C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6126B"/>
    <w:multiLevelType w:val="multilevel"/>
    <w:tmpl w:val="9E6630F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C8D2E90"/>
    <w:multiLevelType w:val="multilevel"/>
    <w:tmpl w:val="03E013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014B7"/>
    <w:rsid w:val="000A581E"/>
    <w:rsid w:val="000E5333"/>
    <w:rsid w:val="001249EA"/>
    <w:rsid w:val="00160B6C"/>
    <w:rsid w:val="001923C5"/>
    <w:rsid w:val="00196A4F"/>
    <w:rsid w:val="00196AEE"/>
    <w:rsid w:val="00212EEA"/>
    <w:rsid w:val="00216F30"/>
    <w:rsid w:val="00222669"/>
    <w:rsid w:val="00395405"/>
    <w:rsid w:val="00427EB2"/>
    <w:rsid w:val="004A2B24"/>
    <w:rsid w:val="00624653"/>
    <w:rsid w:val="006D20EE"/>
    <w:rsid w:val="006D3A06"/>
    <w:rsid w:val="00704048"/>
    <w:rsid w:val="00860E28"/>
    <w:rsid w:val="009509AC"/>
    <w:rsid w:val="00984E21"/>
    <w:rsid w:val="009A34F0"/>
    <w:rsid w:val="009E29C1"/>
    <w:rsid w:val="00AB3076"/>
    <w:rsid w:val="00B11F2F"/>
    <w:rsid w:val="00B34AC3"/>
    <w:rsid w:val="00BF6C47"/>
    <w:rsid w:val="00C356E0"/>
    <w:rsid w:val="00CD313F"/>
    <w:rsid w:val="00D20B62"/>
    <w:rsid w:val="00D44BB3"/>
    <w:rsid w:val="00DC7CD2"/>
    <w:rsid w:val="00DE232C"/>
    <w:rsid w:val="00E52931"/>
    <w:rsid w:val="00E7301F"/>
    <w:rsid w:val="00EF4763"/>
    <w:rsid w:val="00F014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55607-1B25-48BC-9E5A-8D8EF274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en-US" w:bidi="bn-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12EEA"/>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75">
      <w:bodyDiv w:val="1"/>
      <w:marLeft w:val="0"/>
      <w:marRight w:val="0"/>
      <w:marTop w:val="0"/>
      <w:marBottom w:val="0"/>
      <w:divBdr>
        <w:top w:val="none" w:sz="0" w:space="0" w:color="auto"/>
        <w:left w:val="none" w:sz="0" w:space="0" w:color="auto"/>
        <w:bottom w:val="none" w:sz="0" w:space="0" w:color="auto"/>
        <w:right w:val="none" w:sz="0" w:space="0" w:color="auto"/>
      </w:divBdr>
    </w:div>
    <w:div w:id="131557604">
      <w:bodyDiv w:val="1"/>
      <w:marLeft w:val="0"/>
      <w:marRight w:val="0"/>
      <w:marTop w:val="0"/>
      <w:marBottom w:val="0"/>
      <w:divBdr>
        <w:top w:val="none" w:sz="0" w:space="0" w:color="auto"/>
        <w:left w:val="none" w:sz="0" w:space="0" w:color="auto"/>
        <w:bottom w:val="none" w:sz="0" w:space="0" w:color="auto"/>
        <w:right w:val="none" w:sz="0" w:space="0" w:color="auto"/>
      </w:divBdr>
    </w:div>
    <w:div w:id="428240152">
      <w:bodyDiv w:val="1"/>
      <w:marLeft w:val="0"/>
      <w:marRight w:val="0"/>
      <w:marTop w:val="0"/>
      <w:marBottom w:val="0"/>
      <w:divBdr>
        <w:top w:val="none" w:sz="0" w:space="0" w:color="auto"/>
        <w:left w:val="none" w:sz="0" w:space="0" w:color="auto"/>
        <w:bottom w:val="none" w:sz="0" w:space="0" w:color="auto"/>
        <w:right w:val="none" w:sz="0" w:space="0" w:color="auto"/>
      </w:divBdr>
    </w:div>
    <w:div w:id="520896470">
      <w:bodyDiv w:val="1"/>
      <w:marLeft w:val="0"/>
      <w:marRight w:val="0"/>
      <w:marTop w:val="0"/>
      <w:marBottom w:val="0"/>
      <w:divBdr>
        <w:top w:val="none" w:sz="0" w:space="0" w:color="auto"/>
        <w:left w:val="none" w:sz="0" w:space="0" w:color="auto"/>
        <w:bottom w:val="none" w:sz="0" w:space="0" w:color="auto"/>
        <w:right w:val="none" w:sz="0" w:space="0" w:color="auto"/>
      </w:divBdr>
    </w:div>
    <w:div w:id="641427913">
      <w:bodyDiv w:val="1"/>
      <w:marLeft w:val="0"/>
      <w:marRight w:val="0"/>
      <w:marTop w:val="0"/>
      <w:marBottom w:val="0"/>
      <w:divBdr>
        <w:top w:val="none" w:sz="0" w:space="0" w:color="auto"/>
        <w:left w:val="none" w:sz="0" w:space="0" w:color="auto"/>
        <w:bottom w:val="none" w:sz="0" w:space="0" w:color="auto"/>
        <w:right w:val="none" w:sz="0" w:space="0" w:color="auto"/>
      </w:divBdr>
    </w:div>
    <w:div w:id="2119567788">
      <w:bodyDiv w:val="1"/>
      <w:marLeft w:val="0"/>
      <w:marRight w:val="0"/>
      <w:marTop w:val="0"/>
      <w:marBottom w:val="0"/>
      <w:divBdr>
        <w:top w:val="none" w:sz="0" w:space="0" w:color="auto"/>
        <w:left w:val="none" w:sz="0" w:space="0" w:color="auto"/>
        <w:bottom w:val="none" w:sz="0" w:space="0" w:color="auto"/>
        <w:right w:val="none" w:sz="0" w:space="0" w:color="auto"/>
      </w:divBdr>
    </w:div>
    <w:div w:id="214172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10</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Ayan Choudhury</cp:lastModifiedBy>
  <cp:revision>28</cp:revision>
  <dcterms:created xsi:type="dcterms:W3CDTF">2017-04-26T18:24:00Z</dcterms:created>
  <dcterms:modified xsi:type="dcterms:W3CDTF">2017-04-26T22:12:00Z</dcterms:modified>
</cp:coreProperties>
</file>